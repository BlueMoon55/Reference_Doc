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BE5" w:rsidRPr="000E6BE5" w:rsidRDefault="000E6BE5" w:rsidP="000E6BE5">
      <w:pPr>
        <w:widowControl/>
        <w:shd w:val="clear" w:color="auto" w:fill="FFFFFF"/>
        <w:spacing w:line="0" w:lineRule="atLeast"/>
        <w:jc w:val="left"/>
        <w:outlineLvl w:val="1"/>
        <w:rPr>
          <w:rFonts w:ascii="Verdana" w:eastAsia="ＭＳ Ｐゴシック" w:hAnsi="Verdana" w:cs="ＭＳ Ｐゴシック"/>
          <w:b/>
          <w:bCs/>
          <w:color w:val="2C3D07"/>
          <w:kern w:val="0"/>
          <w:sz w:val="24"/>
          <w:szCs w:val="24"/>
        </w:rPr>
      </w:pPr>
      <w:r w:rsidRPr="000E6BE5">
        <w:rPr>
          <w:rFonts w:ascii="Verdana" w:eastAsia="ＭＳ Ｐゴシック" w:hAnsi="Verdana" w:cs="ＭＳ Ｐゴシック"/>
          <w:b/>
          <w:bCs/>
          <w:color w:val="2C3D07"/>
          <w:kern w:val="0"/>
          <w:sz w:val="24"/>
          <w:szCs w:val="24"/>
        </w:rPr>
        <w:t xml:space="preserve">立法府（国会など）と公文書管理・情報公開制度　</w:t>
      </w:r>
      <w:hyperlink r:id="rId5" w:history="1">
        <w:r w:rsidRPr="000E6BE5">
          <w:rPr>
            <w:rFonts w:ascii="Verdana" w:eastAsia="ＭＳ Ｐゴシック" w:hAnsi="Verdana" w:cs="ＭＳ Ｐゴシック"/>
            <w:b/>
            <w:bCs/>
            <w:color w:val="445916"/>
            <w:kern w:val="0"/>
            <w:sz w:val="24"/>
            <w:szCs w:val="24"/>
          </w:rPr>
          <w:t>[2016</w:t>
        </w:r>
        <w:r w:rsidRPr="000E6BE5">
          <w:rPr>
            <w:rFonts w:ascii="Verdana" w:eastAsia="ＭＳ Ｐゴシック" w:hAnsi="Verdana" w:cs="ＭＳ Ｐゴシック"/>
            <w:b/>
            <w:bCs/>
            <w:color w:val="445916"/>
            <w:kern w:val="0"/>
            <w:sz w:val="24"/>
            <w:szCs w:val="24"/>
          </w:rPr>
          <w:t>年公文書管理問題</w:t>
        </w:r>
        <w:r w:rsidRPr="000E6BE5">
          <w:rPr>
            <w:rFonts w:ascii="Verdana" w:eastAsia="ＭＳ Ｐゴシック" w:hAnsi="Verdana" w:cs="ＭＳ Ｐゴシック"/>
            <w:b/>
            <w:bCs/>
            <w:color w:val="445916"/>
            <w:kern w:val="0"/>
            <w:sz w:val="24"/>
            <w:szCs w:val="24"/>
          </w:rPr>
          <w:t>]</w:t>
        </w:r>
      </w:hyperlink>
    </w:p>
    <w:p w:rsidR="000E6BE5" w:rsidRPr="000E6BE5" w:rsidRDefault="000E6BE5" w:rsidP="000E6BE5">
      <w:pPr>
        <w:widowControl/>
        <w:shd w:val="clear" w:color="auto" w:fill="FFFFFF"/>
        <w:spacing w:line="0" w:lineRule="atLeast"/>
        <w:jc w:val="left"/>
        <w:rPr>
          <w:rFonts w:ascii="Verdana" w:eastAsia="ＭＳ Ｐゴシック" w:hAnsi="Verdana" w:cs="ＭＳ Ｐゴシック"/>
          <w:color w:val="333333"/>
          <w:kern w:val="0"/>
          <w:sz w:val="24"/>
          <w:szCs w:val="24"/>
        </w:rPr>
      </w:pPr>
      <w:r w:rsidRPr="000E6BE5">
        <w:rPr>
          <w:rFonts w:ascii="Verdana" w:eastAsia="ＭＳ Ｐゴシック" w:hAnsi="Verdana" w:cs="ＭＳ Ｐゴシック"/>
          <w:color w:val="333333"/>
          <w:kern w:val="0"/>
          <w:sz w:val="24"/>
          <w:szCs w:val="24"/>
        </w:rPr>
        <w:t>先日某所で</w:t>
      </w:r>
      <w:ins w:id="0" w:author="Unknown">
        <w:r w:rsidRPr="000E6BE5">
          <w:rPr>
            <w:rFonts w:ascii="Verdana" w:eastAsia="ＭＳ Ｐゴシック" w:hAnsi="Verdana" w:cs="ＭＳ Ｐゴシック"/>
            <w:color w:val="333333"/>
            <w:kern w:val="0"/>
            <w:sz w:val="24"/>
            <w:szCs w:val="24"/>
          </w:rPr>
          <w:t>立法府（国会など）の公文書管理制度や情報公開制度</w:t>
        </w:r>
      </w:ins>
      <w:r w:rsidRPr="000E6BE5">
        <w:rPr>
          <w:rFonts w:ascii="Verdana" w:eastAsia="ＭＳ Ｐゴシック" w:hAnsi="Verdana" w:cs="ＭＳ Ｐゴシック"/>
          <w:color w:val="333333"/>
          <w:kern w:val="0"/>
          <w:sz w:val="24"/>
          <w:szCs w:val="24"/>
        </w:rPr>
        <w:t>について話す機会がありました。</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せっかくなので、覚えているうちにまとめておきます。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ins w:id="1" w:author="Unknown">
        <w:r w:rsidRPr="000E6BE5">
          <w:rPr>
            <w:rFonts w:ascii="Verdana" w:eastAsia="ＭＳ Ｐゴシック" w:hAnsi="Verdana" w:cs="ＭＳ Ｐゴシック"/>
            <w:b/>
            <w:bCs/>
            <w:color w:val="333333"/>
            <w:kern w:val="0"/>
            <w:sz w:val="24"/>
            <w:szCs w:val="24"/>
          </w:rPr>
          <w:t>「立法府では「公文書管理法」や「情報公開法」がない！」</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こういう書き方をすると、「議事録は整備されて公開されてるよね？」と返されることがあります。</w:t>
      </w:r>
      <w:bookmarkStart w:id="2" w:name="_GoBack"/>
      <w:bookmarkEnd w:id="2"/>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確かに、立法府が作る公文書には、作成や公開されることが義務づけられているものもあります。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代表的なものとしては、憲法</w:t>
      </w:r>
      <w:r w:rsidRPr="000E6BE5">
        <w:rPr>
          <w:rFonts w:ascii="Verdana" w:eastAsia="ＭＳ Ｐゴシック" w:hAnsi="Verdana" w:cs="ＭＳ Ｐゴシック"/>
          <w:color w:val="333333"/>
          <w:kern w:val="0"/>
          <w:sz w:val="24"/>
          <w:szCs w:val="24"/>
        </w:rPr>
        <w:t>57</w:t>
      </w:r>
      <w:r w:rsidRPr="000E6BE5">
        <w:rPr>
          <w:rFonts w:ascii="Verdana" w:eastAsia="ＭＳ Ｐゴシック" w:hAnsi="Verdana" w:cs="ＭＳ Ｐゴシック"/>
          <w:color w:val="333333"/>
          <w:kern w:val="0"/>
          <w:sz w:val="24"/>
          <w:szCs w:val="24"/>
        </w:rPr>
        <w:t>条で定められている本会議の議事録が挙げられるでしょう。</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他にも慣例で、委員会の議事録や議事日程、法律案、質問主意書・答弁書などが公開されています。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特にインターネットが普及し始めてから、これらの情報へのアクセスはしやすくなりました。</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私が院生になった頃には、国会の</w:t>
      </w:r>
      <w:hyperlink r:id="rId6" w:tgtFrame="_blank" w:history="1">
        <w:r w:rsidRPr="000E6BE5">
          <w:rPr>
            <w:rFonts w:ascii="Verdana" w:eastAsia="ＭＳ Ｐゴシック" w:hAnsi="Verdana" w:cs="ＭＳ Ｐゴシック"/>
            <w:color w:val="2523AA"/>
            <w:kern w:val="0"/>
            <w:sz w:val="24"/>
            <w:szCs w:val="24"/>
          </w:rPr>
          <w:t>インターネットでの会議録検索</w:t>
        </w:r>
      </w:hyperlink>
      <w:r w:rsidRPr="000E6BE5">
        <w:rPr>
          <w:rFonts w:ascii="Verdana" w:eastAsia="ＭＳ Ｐゴシック" w:hAnsi="Verdana" w:cs="ＭＳ Ｐゴシック"/>
          <w:color w:val="333333"/>
          <w:kern w:val="0"/>
          <w:sz w:val="24"/>
          <w:szCs w:val="24"/>
        </w:rPr>
        <w:t>が無かったため、委員会の議事録は国会図書館の議会官庁資料室に行かないと見ることができなくて苦労した思い出があります（都道府県図書館に部分的には入っていたりしたが）。</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その時代から比べると隔世の感です。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ただ、これらは立法府側が自発的に提供している「広報」の類です。</w:t>
      </w:r>
      <w:r w:rsidRPr="000E6BE5">
        <w:rPr>
          <w:rFonts w:ascii="Verdana" w:eastAsia="ＭＳ Ｐゴシック" w:hAnsi="Verdana" w:cs="ＭＳ Ｐゴシック"/>
          <w:color w:val="333333"/>
          <w:kern w:val="0"/>
          <w:sz w:val="24"/>
          <w:szCs w:val="24"/>
        </w:rPr>
        <w:br/>
      </w:r>
      <w:ins w:id="3" w:author="Unknown">
        <w:r w:rsidRPr="000E6BE5">
          <w:rPr>
            <w:rFonts w:ascii="Verdana" w:eastAsia="ＭＳ Ｐゴシック" w:hAnsi="Verdana" w:cs="ＭＳ Ｐゴシック"/>
            <w:b/>
            <w:bCs/>
            <w:color w:val="333333"/>
            <w:kern w:val="0"/>
            <w:sz w:val="24"/>
            <w:szCs w:val="24"/>
          </w:rPr>
          <w:t>立法府が所有している「公文書」＝立法文書は当然これに止まりません。</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立法府の公文書は大きく分けると、</w:t>
      </w:r>
      <w:ins w:id="4" w:author="Unknown">
        <w:r w:rsidRPr="000E6BE5">
          <w:rPr>
            <w:rFonts w:ascii="ＭＳ ゴシック" w:eastAsia="ＭＳ ゴシック" w:hAnsi="ＭＳ ゴシック" w:cs="ＭＳ ゴシック" w:hint="eastAsia"/>
            <w:b/>
            <w:bCs/>
            <w:color w:val="FF0000"/>
            <w:kern w:val="0"/>
            <w:sz w:val="24"/>
            <w:szCs w:val="24"/>
          </w:rPr>
          <w:t>①</w:t>
        </w:r>
        <w:r w:rsidRPr="000E6BE5">
          <w:rPr>
            <w:rFonts w:ascii="Verdana" w:eastAsia="ＭＳ Ｐゴシック" w:hAnsi="Verdana" w:cs="ＭＳ Ｐゴシック"/>
            <w:b/>
            <w:bCs/>
            <w:color w:val="FF0000"/>
            <w:kern w:val="0"/>
            <w:sz w:val="24"/>
            <w:szCs w:val="24"/>
          </w:rPr>
          <w:t>補佐・附属機関の文書</w:t>
        </w:r>
      </w:ins>
      <w:r w:rsidRPr="000E6BE5">
        <w:rPr>
          <w:rFonts w:ascii="Verdana" w:eastAsia="ＭＳ Ｐゴシック" w:hAnsi="Verdana" w:cs="ＭＳ Ｐゴシック"/>
          <w:color w:val="FF0000"/>
          <w:kern w:val="0"/>
          <w:sz w:val="24"/>
          <w:szCs w:val="24"/>
        </w:rPr>
        <w:t>、</w:t>
      </w:r>
      <w:ins w:id="5" w:author="Unknown">
        <w:r w:rsidRPr="000E6BE5">
          <w:rPr>
            <w:rFonts w:ascii="ＭＳ ゴシック" w:eastAsia="ＭＳ ゴシック" w:hAnsi="ＭＳ ゴシック" w:cs="ＭＳ ゴシック" w:hint="eastAsia"/>
            <w:b/>
            <w:bCs/>
            <w:color w:val="FF0000"/>
            <w:kern w:val="0"/>
            <w:sz w:val="24"/>
            <w:szCs w:val="24"/>
          </w:rPr>
          <w:t>②</w:t>
        </w:r>
        <w:r w:rsidRPr="000E6BE5">
          <w:rPr>
            <w:rFonts w:ascii="Verdana" w:eastAsia="ＭＳ Ｐゴシック" w:hAnsi="Verdana" w:cs="ＭＳ Ｐゴシック"/>
            <w:b/>
            <w:bCs/>
            <w:color w:val="FF0000"/>
            <w:kern w:val="0"/>
            <w:sz w:val="24"/>
            <w:szCs w:val="24"/>
          </w:rPr>
          <w:t>会派・議員事務所の文書</w:t>
        </w:r>
      </w:ins>
      <w:r w:rsidRPr="000E6BE5">
        <w:rPr>
          <w:rFonts w:ascii="Verdana" w:eastAsia="ＭＳ Ｐゴシック" w:hAnsi="Verdana" w:cs="ＭＳ Ｐゴシック"/>
          <w:color w:val="333333"/>
          <w:kern w:val="0"/>
          <w:sz w:val="24"/>
          <w:szCs w:val="24"/>
        </w:rPr>
        <w:t>、の２つに分けることができます。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後者については、情報公開などになかなか馴染みにくい話ですので、とりあえず今回は脇に置いておきます（議員活動の自由があるので）。</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ＭＳ ゴシック" w:eastAsia="ＭＳ ゴシック" w:hAnsi="ＭＳ ゴシック" w:cs="ＭＳ ゴシック" w:hint="eastAsia"/>
          <w:color w:val="333333"/>
          <w:kern w:val="0"/>
          <w:sz w:val="24"/>
          <w:szCs w:val="24"/>
        </w:rPr>
        <w:t>①</w:t>
      </w:r>
      <w:r w:rsidRPr="000E6BE5">
        <w:rPr>
          <w:rFonts w:ascii="Verdana" w:eastAsia="ＭＳ Ｐゴシック" w:hAnsi="Verdana" w:cs="ＭＳ Ｐゴシック"/>
          <w:color w:val="333333"/>
          <w:kern w:val="0"/>
          <w:sz w:val="24"/>
          <w:szCs w:val="24"/>
        </w:rPr>
        <w:t>についてですが、以下のように分類できます。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ins w:id="6" w:author="Unknown">
        <w:r w:rsidRPr="000E6BE5">
          <w:rPr>
            <w:rFonts w:ascii="Verdana" w:eastAsia="ＭＳ Ｐゴシック" w:hAnsi="Verdana" w:cs="ＭＳ Ｐゴシック"/>
            <w:b/>
            <w:bCs/>
            <w:color w:val="FF0000"/>
            <w:kern w:val="0"/>
            <w:sz w:val="24"/>
            <w:szCs w:val="24"/>
          </w:rPr>
          <w:t>１．事務局文書</w:t>
        </w:r>
      </w:ins>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t xml:space="preserve">　</w:t>
      </w:r>
      <w:r w:rsidRPr="000E6BE5">
        <w:rPr>
          <w:rFonts w:ascii="Verdana" w:eastAsia="ＭＳ Ｐゴシック" w:hAnsi="Verdana" w:cs="ＭＳ Ｐゴシック"/>
          <w:color w:val="FF0000"/>
          <w:kern w:val="0"/>
          <w:sz w:val="24"/>
          <w:szCs w:val="24"/>
        </w:rPr>
        <w:t>A:</w:t>
      </w:r>
      <w:r w:rsidRPr="000E6BE5">
        <w:rPr>
          <w:rFonts w:ascii="Verdana" w:eastAsia="ＭＳ Ｐゴシック" w:hAnsi="Verdana" w:cs="ＭＳ Ｐゴシック"/>
          <w:color w:val="FF0000"/>
          <w:kern w:val="0"/>
          <w:sz w:val="24"/>
          <w:szCs w:val="24"/>
        </w:rPr>
        <w:t>議院行政文書（参議院は「事務局文書」）</w:t>
      </w:r>
      <w:r w:rsidRPr="000E6BE5">
        <w:rPr>
          <w:rFonts w:ascii="ＭＳ ゴシック" w:eastAsia="ＭＳ ゴシック" w:hAnsi="ＭＳ ゴシック" w:cs="ＭＳ ゴシック" w:hint="eastAsia"/>
          <w:color w:val="000000"/>
          <w:kern w:val="0"/>
          <w:sz w:val="24"/>
          <w:szCs w:val="24"/>
        </w:rPr>
        <w:t>→</w:t>
      </w:r>
      <w:r w:rsidRPr="000E6BE5">
        <w:rPr>
          <w:rFonts w:ascii="Verdana" w:eastAsia="ＭＳ Ｐゴシック" w:hAnsi="Verdana" w:cs="ＭＳ Ｐゴシック"/>
          <w:color w:val="000000"/>
          <w:kern w:val="0"/>
          <w:sz w:val="24"/>
          <w:szCs w:val="24"/>
        </w:rPr>
        <w:t>情報公開対象</w:t>
      </w:r>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t xml:space="preserve">　</w:t>
      </w:r>
      <w:r w:rsidRPr="000E6BE5">
        <w:rPr>
          <w:rFonts w:ascii="Verdana" w:eastAsia="ＭＳ Ｐゴシック" w:hAnsi="Verdana" w:cs="ＭＳ Ｐゴシック"/>
          <w:color w:val="FF0000"/>
          <w:kern w:val="0"/>
          <w:sz w:val="24"/>
          <w:szCs w:val="24"/>
        </w:rPr>
        <w:t>B:</w:t>
      </w:r>
      <w:r w:rsidRPr="000E6BE5">
        <w:rPr>
          <w:rFonts w:ascii="Verdana" w:eastAsia="ＭＳ Ｐゴシック" w:hAnsi="Verdana" w:cs="ＭＳ Ｐゴシック"/>
          <w:color w:val="FF0000"/>
          <w:kern w:val="0"/>
          <w:sz w:val="24"/>
          <w:szCs w:val="24"/>
        </w:rPr>
        <w:t>立法及び調査に係る文書（立法調査文書）</w:t>
      </w:r>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t xml:space="preserve">　</w:t>
      </w:r>
      <w:r w:rsidRPr="000E6BE5">
        <w:rPr>
          <w:rFonts w:ascii="Verdana" w:eastAsia="ＭＳ Ｐゴシック" w:hAnsi="Verdana" w:cs="ＭＳ Ｐゴシック"/>
          <w:color w:val="FF0000"/>
          <w:kern w:val="0"/>
          <w:sz w:val="24"/>
          <w:szCs w:val="24"/>
        </w:rPr>
        <w:t>C:</w:t>
      </w:r>
      <w:r w:rsidRPr="000E6BE5">
        <w:rPr>
          <w:rFonts w:ascii="Verdana" w:eastAsia="ＭＳ Ｐゴシック" w:hAnsi="Verdana" w:cs="ＭＳ Ｐゴシック"/>
          <w:color w:val="FF0000"/>
          <w:kern w:val="0"/>
          <w:sz w:val="24"/>
          <w:szCs w:val="24"/>
        </w:rPr>
        <w:t>その他（衆議院憲政記念館、参議院議会史料室にある歴史文書）</w:t>
      </w:r>
      <w:r w:rsidRPr="000E6BE5">
        <w:rPr>
          <w:rFonts w:ascii="ＭＳ ゴシック" w:eastAsia="ＭＳ ゴシック" w:hAnsi="ＭＳ ゴシック" w:cs="ＭＳ ゴシック" w:hint="eastAsia"/>
          <w:color w:val="000000"/>
          <w:kern w:val="0"/>
          <w:sz w:val="24"/>
          <w:szCs w:val="24"/>
        </w:rPr>
        <w:t>→</w:t>
      </w:r>
      <w:r w:rsidRPr="000E6BE5">
        <w:rPr>
          <w:rFonts w:ascii="Verdana" w:eastAsia="ＭＳ Ｐゴシック" w:hAnsi="Verdana" w:cs="ＭＳ Ｐゴシック"/>
          <w:color w:val="000000"/>
          <w:kern w:val="0"/>
          <w:sz w:val="24"/>
          <w:szCs w:val="24"/>
        </w:rPr>
        <w:t>公開？</w:t>
      </w:r>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br/>
      </w:r>
      <w:ins w:id="7" w:author="Unknown">
        <w:r w:rsidRPr="000E6BE5">
          <w:rPr>
            <w:rFonts w:ascii="Verdana" w:eastAsia="ＭＳ Ｐゴシック" w:hAnsi="Verdana" w:cs="ＭＳ Ｐゴシック"/>
            <w:b/>
            <w:bCs/>
            <w:color w:val="FF0000"/>
            <w:kern w:val="0"/>
            <w:sz w:val="24"/>
            <w:szCs w:val="24"/>
          </w:rPr>
          <w:t>２．法制局文書</w:t>
        </w:r>
      </w:ins>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br/>
      </w:r>
      <w:ins w:id="8" w:author="Unknown">
        <w:r w:rsidRPr="000E6BE5">
          <w:rPr>
            <w:rFonts w:ascii="Verdana" w:eastAsia="ＭＳ Ｐゴシック" w:hAnsi="Verdana" w:cs="ＭＳ Ｐゴシック"/>
            <w:b/>
            <w:bCs/>
            <w:color w:val="FF0000"/>
            <w:kern w:val="0"/>
            <w:sz w:val="24"/>
            <w:szCs w:val="24"/>
          </w:rPr>
          <w:t>３．国立国会図書館文書</w:t>
        </w:r>
      </w:ins>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lastRenderedPageBreak/>
        <w:t xml:space="preserve">　</w:t>
      </w:r>
      <w:r w:rsidRPr="000E6BE5">
        <w:rPr>
          <w:rFonts w:ascii="Verdana" w:eastAsia="ＭＳ Ｐゴシック" w:hAnsi="Verdana" w:cs="ＭＳ Ｐゴシック"/>
          <w:color w:val="FF0000"/>
          <w:kern w:val="0"/>
          <w:sz w:val="24"/>
          <w:szCs w:val="24"/>
        </w:rPr>
        <w:t>A:</w:t>
      </w:r>
      <w:r w:rsidRPr="000E6BE5">
        <w:rPr>
          <w:rFonts w:ascii="Verdana" w:eastAsia="ＭＳ Ｐゴシック" w:hAnsi="Verdana" w:cs="ＭＳ Ｐゴシック"/>
          <w:color w:val="FF0000"/>
          <w:kern w:val="0"/>
          <w:sz w:val="24"/>
          <w:szCs w:val="24"/>
        </w:rPr>
        <w:t>事務文書</w:t>
      </w:r>
      <w:r w:rsidRPr="000E6BE5">
        <w:rPr>
          <w:rFonts w:ascii="ＭＳ ゴシック" w:eastAsia="ＭＳ ゴシック" w:hAnsi="ＭＳ ゴシック" w:cs="ＭＳ ゴシック" w:hint="eastAsia"/>
          <w:color w:val="000000"/>
          <w:kern w:val="0"/>
          <w:sz w:val="24"/>
          <w:szCs w:val="24"/>
        </w:rPr>
        <w:t>→</w:t>
      </w:r>
      <w:r w:rsidRPr="000E6BE5">
        <w:rPr>
          <w:rFonts w:ascii="Verdana" w:eastAsia="ＭＳ Ｐゴシック" w:hAnsi="Verdana" w:cs="ＭＳ Ｐゴシック"/>
          <w:color w:val="000000"/>
          <w:kern w:val="0"/>
          <w:sz w:val="24"/>
          <w:szCs w:val="24"/>
        </w:rPr>
        <w:t>情報公開対象</w:t>
      </w:r>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t xml:space="preserve">　</w:t>
      </w:r>
      <w:r w:rsidRPr="000E6BE5">
        <w:rPr>
          <w:rFonts w:ascii="Verdana" w:eastAsia="ＭＳ Ｐゴシック" w:hAnsi="Verdana" w:cs="ＭＳ Ｐゴシック"/>
          <w:color w:val="FF0000"/>
          <w:kern w:val="0"/>
          <w:sz w:val="24"/>
          <w:szCs w:val="24"/>
        </w:rPr>
        <w:t>B:</w:t>
      </w:r>
      <w:r w:rsidRPr="000E6BE5">
        <w:rPr>
          <w:rFonts w:ascii="Verdana" w:eastAsia="ＭＳ Ｐゴシック" w:hAnsi="Verdana" w:cs="ＭＳ Ｐゴシック"/>
          <w:color w:val="FF0000"/>
          <w:kern w:val="0"/>
          <w:sz w:val="24"/>
          <w:szCs w:val="24"/>
        </w:rPr>
        <w:t>図書館資料（憲政資料なども含む）</w:t>
      </w:r>
      <w:r w:rsidRPr="000E6BE5">
        <w:rPr>
          <w:rFonts w:ascii="ＭＳ ゴシック" w:eastAsia="ＭＳ ゴシック" w:hAnsi="ＭＳ ゴシック" w:cs="ＭＳ ゴシック" w:hint="eastAsia"/>
          <w:color w:val="000000"/>
          <w:kern w:val="0"/>
          <w:sz w:val="24"/>
          <w:szCs w:val="24"/>
        </w:rPr>
        <w:t>→</w:t>
      </w:r>
      <w:r w:rsidRPr="000E6BE5">
        <w:rPr>
          <w:rFonts w:ascii="Verdana" w:eastAsia="ＭＳ Ｐゴシック" w:hAnsi="Verdana" w:cs="ＭＳ Ｐゴシック"/>
          <w:color w:val="000000"/>
          <w:kern w:val="0"/>
          <w:sz w:val="24"/>
          <w:szCs w:val="24"/>
        </w:rPr>
        <w:t>公開</w:t>
      </w:r>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t xml:space="preserve">　</w:t>
      </w:r>
      <w:r w:rsidRPr="000E6BE5">
        <w:rPr>
          <w:rFonts w:ascii="Verdana" w:eastAsia="ＭＳ Ｐゴシック" w:hAnsi="Verdana" w:cs="ＭＳ Ｐゴシック"/>
          <w:color w:val="FF0000"/>
          <w:kern w:val="0"/>
          <w:sz w:val="24"/>
          <w:szCs w:val="24"/>
        </w:rPr>
        <w:t>C:</w:t>
      </w:r>
      <w:r w:rsidRPr="000E6BE5">
        <w:rPr>
          <w:rFonts w:ascii="Verdana" w:eastAsia="ＭＳ Ｐゴシック" w:hAnsi="Verdana" w:cs="ＭＳ Ｐゴシック"/>
          <w:color w:val="FF0000"/>
          <w:kern w:val="0"/>
          <w:sz w:val="24"/>
          <w:szCs w:val="24"/>
        </w:rPr>
        <w:t>立法及び立法に関する調査文書（国会図書館法第</w:t>
      </w:r>
      <w:r w:rsidRPr="000E6BE5">
        <w:rPr>
          <w:rFonts w:ascii="Verdana" w:eastAsia="ＭＳ Ｐゴシック" w:hAnsi="Verdana" w:cs="ＭＳ Ｐゴシック"/>
          <w:color w:val="FF0000"/>
          <w:kern w:val="0"/>
          <w:sz w:val="24"/>
          <w:szCs w:val="24"/>
        </w:rPr>
        <w:t>15</w:t>
      </w:r>
      <w:r w:rsidRPr="000E6BE5">
        <w:rPr>
          <w:rFonts w:ascii="Verdana" w:eastAsia="ＭＳ Ｐゴシック" w:hAnsi="Verdana" w:cs="ＭＳ Ｐゴシック"/>
          <w:color w:val="FF0000"/>
          <w:kern w:val="0"/>
          <w:sz w:val="24"/>
          <w:szCs w:val="24"/>
        </w:rPr>
        <w:t>条第</w:t>
      </w:r>
      <w:r w:rsidRPr="000E6BE5">
        <w:rPr>
          <w:rFonts w:ascii="Verdana" w:eastAsia="ＭＳ Ｐゴシック" w:hAnsi="Verdana" w:cs="ＭＳ Ｐゴシック"/>
          <w:color w:val="FF0000"/>
          <w:kern w:val="0"/>
          <w:sz w:val="24"/>
          <w:szCs w:val="24"/>
        </w:rPr>
        <w:t>1</w:t>
      </w:r>
      <w:r w:rsidRPr="000E6BE5">
        <w:rPr>
          <w:rFonts w:ascii="Verdana" w:eastAsia="ＭＳ Ｐゴシック" w:hAnsi="Verdana" w:cs="ＭＳ Ｐゴシック"/>
          <w:color w:val="FF0000"/>
          <w:kern w:val="0"/>
          <w:sz w:val="24"/>
          <w:szCs w:val="24"/>
        </w:rPr>
        <w:t>～</w:t>
      </w:r>
      <w:r w:rsidRPr="000E6BE5">
        <w:rPr>
          <w:rFonts w:ascii="Verdana" w:eastAsia="ＭＳ Ｐゴシック" w:hAnsi="Verdana" w:cs="ＭＳ Ｐゴシック"/>
          <w:color w:val="FF0000"/>
          <w:kern w:val="0"/>
          <w:sz w:val="24"/>
          <w:szCs w:val="24"/>
        </w:rPr>
        <w:t>3</w:t>
      </w:r>
      <w:r w:rsidRPr="000E6BE5">
        <w:rPr>
          <w:rFonts w:ascii="Verdana" w:eastAsia="ＭＳ Ｐゴシック" w:hAnsi="Verdana" w:cs="ＭＳ Ｐゴシック"/>
          <w:color w:val="FF0000"/>
          <w:kern w:val="0"/>
          <w:sz w:val="24"/>
          <w:szCs w:val="24"/>
        </w:rPr>
        <w:t>号）</w:t>
      </w:r>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br/>
      </w:r>
      <w:ins w:id="9" w:author="Unknown">
        <w:r w:rsidRPr="000E6BE5">
          <w:rPr>
            <w:rFonts w:ascii="Verdana" w:eastAsia="ＭＳ Ｐゴシック" w:hAnsi="Verdana" w:cs="ＭＳ Ｐゴシック"/>
            <w:b/>
            <w:bCs/>
            <w:color w:val="FF0000"/>
            <w:kern w:val="0"/>
            <w:sz w:val="24"/>
            <w:szCs w:val="24"/>
          </w:rPr>
          <w:t>４．裁判所訴追委員会文書</w:t>
        </w:r>
      </w:ins>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br/>
      </w:r>
      <w:ins w:id="10" w:author="Unknown">
        <w:r w:rsidRPr="000E6BE5">
          <w:rPr>
            <w:rFonts w:ascii="Verdana" w:eastAsia="ＭＳ Ｐゴシック" w:hAnsi="Verdana" w:cs="ＭＳ Ｐゴシック"/>
            <w:b/>
            <w:bCs/>
            <w:color w:val="FF0000"/>
            <w:kern w:val="0"/>
            <w:sz w:val="24"/>
            <w:szCs w:val="24"/>
          </w:rPr>
          <w:t>５．裁判官弾劾裁判所文書</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１，２は衆議院と参議院とそれぞれに存在します。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２，４，５については、情報公開制度が無いので、内部でどのように文書を分類しているかわかりません。</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１，３については、それぞれの</w:t>
      </w:r>
      <w:r w:rsidRPr="000E6BE5">
        <w:rPr>
          <w:rFonts w:ascii="Verdana" w:eastAsia="ＭＳ Ｐゴシック" w:hAnsi="Verdana" w:cs="ＭＳ Ｐゴシック"/>
          <w:color w:val="333333"/>
          <w:kern w:val="0"/>
          <w:sz w:val="24"/>
          <w:szCs w:val="24"/>
        </w:rPr>
        <w:t>A</w:t>
      </w:r>
      <w:r w:rsidRPr="000E6BE5">
        <w:rPr>
          <w:rFonts w:ascii="Verdana" w:eastAsia="ＭＳ Ｐゴシック" w:hAnsi="Verdana" w:cs="ＭＳ Ｐゴシック"/>
          <w:color w:val="333333"/>
          <w:kern w:val="0"/>
          <w:sz w:val="24"/>
          <w:szCs w:val="24"/>
        </w:rPr>
        <w:t>に情報公開制度が作られていますので、文書管理の規程を見ました。</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１の事務局文書を説明すればおおよそ残りも説明がつくので、ここを中心に説明します。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４，５については私もよくわからないので飛ばします（判例は公開されているようですが）。</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ins w:id="11" w:author="Unknown">
        <w:r w:rsidRPr="000E6BE5">
          <w:rPr>
            <w:rFonts w:ascii="Verdana" w:eastAsia="ＭＳ Ｐゴシック" w:hAnsi="Verdana" w:cs="ＭＳ Ｐゴシック"/>
            <w:b/>
            <w:bCs/>
            <w:color w:val="333333"/>
            <w:kern w:val="0"/>
            <w:sz w:val="24"/>
            <w:szCs w:val="24"/>
          </w:rPr>
          <w:t>事務局の事務に関する文書（</w:t>
        </w:r>
        <w:r w:rsidRPr="000E6BE5">
          <w:rPr>
            <w:rFonts w:ascii="Verdana" w:eastAsia="ＭＳ Ｐゴシック" w:hAnsi="Verdana" w:cs="ＭＳ Ｐゴシック"/>
            <w:b/>
            <w:bCs/>
            <w:color w:val="333333"/>
            <w:kern w:val="0"/>
            <w:sz w:val="24"/>
            <w:szCs w:val="24"/>
          </w:rPr>
          <w:t>A</w:t>
        </w:r>
        <w:r w:rsidRPr="000E6BE5">
          <w:rPr>
            <w:rFonts w:ascii="Verdana" w:eastAsia="ＭＳ Ｐゴシック" w:hAnsi="Verdana" w:cs="ＭＳ Ｐゴシック"/>
            <w:b/>
            <w:bCs/>
            <w:color w:val="333333"/>
            <w:kern w:val="0"/>
            <w:sz w:val="24"/>
            <w:szCs w:val="24"/>
          </w:rPr>
          <w:t>）は、情報公開請求の対象となっています。</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衆議院事務局</w:t>
      </w:r>
      <w:r w:rsidRPr="000E6BE5">
        <w:rPr>
          <w:rFonts w:ascii="Verdana" w:eastAsia="ＭＳ Ｐゴシック" w:hAnsi="Verdana" w:cs="ＭＳ Ｐゴシック"/>
          <w:color w:val="333333"/>
          <w:kern w:val="0"/>
          <w:sz w:val="24"/>
          <w:szCs w:val="24"/>
        </w:rPr>
        <w:br/>
      </w:r>
      <w:hyperlink r:id="rId7" w:tgtFrame="_blank" w:history="1">
        <w:r w:rsidRPr="000E6BE5">
          <w:rPr>
            <w:rFonts w:ascii="Verdana" w:eastAsia="ＭＳ Ｐゴシック" w:hAnsi="Verdana" w:cs="ＭＳ Ｐゴシック"/>
            <w:color w:val="2523AA"/>
            <w:kern w:val="0"/>
            <w:sz w:val="24"/>
            <w:szCs w:val="24"/>
          </w:rPr>
          <w:t>http://www.shugiin.go.jp/internet/itdb_annai.nsf/html/statics/osirase/jyouhoukoukai.htm</w:t>
        </w:r>
      </w:hyperlink>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参議院事務局</w:t>
      </w:r>
      <w:r w:rsidRPr="000E6BE5">
        <w:rPr>
          <w:rFonts w:ascii="Verdana" w:eastAsia="ＭＳ Ｐゴシック" w:hAnsi="Verdana" w:cs="ＭＳ Ｐゴシック"/>
          <w:color w:val="333333"/>
          <w:kern w:val="0"/>
          <w:sz w:val="24"/>
          <w:szCs w:val="24"/>
        </w:rPr>
        <w:br/>
      </w:r>
      <w:hyperlink r:id="rId8" w:tgtFrame="_blank" w:history="1">
        <w:r w:rsidRPr="000E6BE5">
          <w:rPr>
            <w:rFonts w:ascii="Verdana" w:eastAsia="ＭＳ Ｐゴシック" w:hAnsi="Verdana" w:cs="ＭＳ Ｐゴシック"/>
            <w:color w:val="2523AA"/>
            <w:kern w:val="0"/>
            <w:sz w:val="24"/>
            <w:szCs w:val="24"/>
          </w:rPr>
          <w:t>http://www.sangiin.go.jp/japanese/annai/johokoukai/seido.html</w:t>
        </w:r>
      </w:hyperlink>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ただし、立法府には情報公開法が存在しませんので、行政に対する情報公開請求と違って法的拘束力がありません。</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そのため、</w:t>
      </w:r>
      <w:ins w:id="12" w:author="Unknown">
        <w:r w:rsidRPr="000E6BE5">
          <w:rPr>
            <w:rFonts w:ascii="Verdana" w:eastAsia="ＭＳ Ｐゴシック" w:hAnsi="Verdana" w:cs="ＭＳ Ｐゴシック"/>
            <w:b/>
            <w:bCs/>
            <w:color w:val="333333"/>
            <w:kern w:val="0"/>
            <w:sz w:val="24"/>
            <w:szCs w:val="24"/>
          </w:rPr>
          <w:t>行政の方では義務化されているファイル管理簿の公開がウェブにアップされていません。</w:t>
        </w:r>
      </w:ins>
      <w:r w:rsidRPr="000E6BE5">
        <w:rPr>
          <w:rFonts w:ascii="Verdana" w:eastAsia="ＭＳ Ｐゴシック" w:hAnsi="Verdana" w:cs="ＭＳ Ｐゴシック"/>
          <w:color w:val="333333"/>
          <w:kern w:val="0"/>
          <w:sz w:val="24"/>
          <w:szCs w:val="24"/>
        </w:rPr>
        <w:t>事務局に出向けば見ることはできます（国会図書館も同じく管理簿がアップされていない）。</w:t>
      </w:r>
      <w:r w:rsidRPr="000E6BE5">
        <w:rPr>
          <w:rFonts w:ascii="Verdana" w:eastAsia="ＭＳ Ｐゴシック" w:hAnsi="Verdana" w:cs="ＭＳ Ｐゴシック"/>
          <w:color w:val="333333"/>
          <w:kern w:val="0"/>
          <w:sz w:val="24"/>
          <w:szCs w:val="24"/>
        </w:rPr>
        <w:br/>
      </w:r>
      <w:hyperlink r:id="rId9" w:tgtFrame="_blank" w:history="1">
        <w:r w:rsidRPr="000E6BE5">
          <w:rPr>
            <w:rFonts w:ascii="Verdana" w:eastAsia="ＭＳ Ｐゴシック" w:hAnsi="Verdana" w:cs="ＭＳ Ｐゴシック"/>
            <w:color w:val="2523AA"/>
            <w:kern w:val="0"/>
            <w:sz w:val="24"/>
            <w:szCs w:val="24"/>
          </w:rPr>
          <w:t>5</w:t>
        </w:r>
        <w:r w:rsidRPr="000E6BE5">
          <w:rPr>
            <w:rFonts w:ascii="Verdana" w:eastAsia="ＭＳ Ｐゴシック" w:hAnsi="Verdana" w:cs="ＭＳ Ｐゴシック"/>
            <w:color w:val="2523AA"/>
            <w:kern w:val="0"/>
            <w:sz w:val="24"/>
            <w:szCs w:val="24"/>
          </w:rPr>
          <w:t>年ほど前</w:t>
        </w:r>
      </w:hyperlink>
      <w:r w:rsidRPr="000E6BE5">
        <w:rPr>
          <w:rFonts w:ascii="Verdana" w:eastAsia="ＭＳ Ｐゴシック" w:hAnsi="Verdana" w:cs="ＭＳ Ｐゴシック"/>
          <w:color w:val="333333"/>
          <w:kern w:val="0"/>
          <w:sz w:val="24"/>
          <w:szCs w:val="24"/>
        </w:rPr>
        <w:t>に両院の事務局で管理簿のウェブ上公開をなぜしないのかを聞いたことがあるのですが、「予定はない」との答えでした。</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事務局文書で大きいのは、</w:t>
      </w:r>
      <w:ins w:id="13" w:author="Unknown">
        <w:r w:rsidRPr="000E6BE5">
          <w:rPr>
            <w:rFonts w:ascii="Verdana" w:eastAsia="ＭＳ Ｐゴシック" w:hAnsi="Verdana" w:cs="ＭＳ Ｐゴシック"/>
            <w:b/>
            <w:bCs/>
            <w:color w:val="333333"/>
            <w:kern w:val="0"/>
            <w:sz w:val="24"/>
            <w:szCs w:val="24"/>
          </w:rPr>
          <w:t>B</w:t>
        </w:r>
        <w:r w:rsidRPr="000E6BE5">
          <w:rPr>
            <w:rFonts w:ascii="Verdana" w:eastAsia="ＭＳ Ｐゴシック" w:hAnsi="Verdana" w:cs="ＭＳ Ｐゴシック"/>
            <w:b/>
            <w:bCs/>
            <w:color w:val="333333"/>
            <w:kern w:val="0"/>
            <w:sz w:val="24"/>
            <w:szCs w:val="24"/>
          </w:rPr>
          <w:t>の「立法調査文書」が公開されていない</w:t>
        </w:r>
      </w:ins>
      <w:r w:rsidRPr="000E6BE5">
        <w:rPr>
          <w:rFonts w:ascii="Verdana" w:eastAsia="ＭＳ Ｐゴシック" w:hAnsi="Verdana" w:cs="ＭＳ Ｐゴシック"/>
          <w:color w:val="333333"/>
          <w:kern w:val="0"/>
          <w:sz w:val="24"/>
          <w:szCs w:val="24"/>
        </w:rPr>
        <w:t>ことです。</w:t>
      </w:r>
      <w:r w:rsidRPr="000E6BE5">
        <w:rPr>
          <w:rFonts w:ascii="Verdana" w:eastAsia="ＭＳ Ｐゴシック" w:hAnsi="Verdana" w:cs="ＭＳ Ｐゴシック"/>
          <w:color w:val="333333"/>
          <w:kern w:val="0"/>
          <w:sz w:val="24"/>
          <w:szCs w:val="24"/>
        </w:rPr>
        <w:br/>
        <w:t>2</w:t>
      </w:r>
      <w:r w:rsidRPr="000E6BE5">
        <w:rPr>
          <w:rFonts w:ascii="Verdana" w:eastAsia="ＭＳ Ｐゴシック" w:hAnsi="Verdana" w:cs="ＭＳ Ｐゴシック"/>
          <w:color w:val="333333"/>
          <w:kern w:val="0"/>
          <w:sz w:val="24"/>
          <w:szCs w:val="24"/>
        </w:rPr>
        <w:t>の法制局文書、</w:t>
      </w:r>
      <w:r w:rsidRPr="000E6BE5">
        <w:rPr>
          <w:rFonts w:ascii="Verdana" w:eastAsia="ＭＳ Ｐゴシック" w:hAnsi="Verdana" w:cs="ＭＳ Ｐゴシック"/>
          <w:color w:val="333333"/>
          <w:kern w:val="0"/>
          <w:sz w:val="24"/>
          <w:szCs w:val="24"/>
        </w:rPr>
        <w:t>3</w:t>
      </w:r>
      <w:r w:rsidRPr="000E6BE5">
        <w:rPr>
          <w:rFonts w:ascii="Verdana" w:eastAsia="ＭＳ Ｐゴシック" w:hAnsi="Verdana" w:cs="ＭＳ Ｐゴシック"/>
          <w:color w:val="333333"/>
          <w:kern w:val="0"/>
          <w:sz w:val="24"/>
          <w:szCs w:val="24"/>
        </w:rPr>
        <w:t>の</w:t>
      </w:r>
      <w:r w:rsidRPr="000E6BE5">
        <w:rPr>
          <w:rFonts w:ascii="Verdana" w:eastAsia="ＭＳ Ｐゴシック" w:hAnsi="Verdana" w:cs="ＭＳ Ｐゴシック"/>
          <w:color w:val="333333"/>
          <w:kern w:val="0"/>
          <w:sz w:val="24"/>
          <w:szCs w:val="24"/>
        </w:rPr>
        <w:t>C</w:t>
      </w:r>
      <w:r w:rsidRPr="000E6BE5">
        <w:rPr>
          <w:rFonts w:ascii="Verdana" w:eastAsia="ＭＳ Ｐゴシック" w:hAnsi="Verdana" w:cs="ＭＳ Ｐゴシック"/>
          <w:color w:val="333333"/>
          <w:kern w:val="0"/>
          <w:sz w:val="24"/>
          <w:szCs w:val="24"/>
        </w:rPr>
        <w:t>の国会図書館が議員から依頼されて調査しているものも非公開となっており、</w:t>
      </w:r>
      <w:ins w:id="14" w:author="Unknown">
        <w:r w:rsidRPr="000E6BE5">
          <w:rPr>
            <w:rFonts w:ascii="Verdana" w:eastAsia="ＭＳ Ｐゴシック" w:hAnsi="Verdana" w:cs="ＭＳ Ｐゴシック"/>
            <w:b/>
            <w:bCs/>
            <w:color w:val="333333"/>
            <w:kern w:val="0"/>
            <w:sz w:val="24"/>
            <w:szCs w:val="24"/>
          </w:rPr>
          <w:t>議員が調査を求めた文書については一切公開されない</w:t>
        </w:r>
      </w:ins>
      <w:r w:rsidRPr="000E6BE5">
        <w:rPr>
          <w:rFonts w:ascii="Verdana" w:eastAsia="ＭＳ Ｐゴシック" w:hAnsi="Verdana" w:cs="ＭＳ Ｐゴシック"/>
          <w:color w:val="333333"/>
          <w:kern w:val="0"/>
          <w:sz w:val="24"/>
          <w:szCs w:val="24"/>
        </w:rPr>
        <w:t>こととなっています。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ins w:id="15" w:author="Unknown">
        <w:r w:rsidRPr="000E6BE5">
          <w:rPr>
            <w:rFonts w:ascii="Verdana" w:eastAsia="ＭＳ Ｐゴシック" w:hAnsi="Verdana" w:cs="ＭＳ Ｐゴシック"/>
            <w:b/>
            <w:bCs/>
            <w:color w:val="333333"/>
            <w:kern w:val="0"/>
            <w:sz w:val="24"/>
            <w:szCs w:val="24"/>
          </w:rPr>
          <w:t>この「立法調査文書」は、国会における政策決定過程を解明するためには非常に重要な資料です。</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また、普段から国会議員がどのような活動をしているのかを明らかにすることにも繋がります。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特に、行政の側に資料が残りにくい議員立法の政策立案関連の文書は、法制局などに残っている可能性は十分にありえます。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しかし、これらの文書は、</w:t>
      </w:r>
      <w:ins w:id="16" w:author="Unknown">
        <w:r w:rsidRPr="000E6BE5">
          <w:rPr>
            <w:rFonts w:ascii="Verdana" w:eastAsia="ＭＳ Ｐゴシック" w:hAnsi="Verdana" w:cs="ＭＳ Ｐゴシック"/>
            <w:b/>
            <w:bCs/>
            <w:color w:val="333333"/>
            <w:kern w:val="0"/>
            <w:sz w:val="24"/>
            <w:szCs w:val="24"/>
          </w:rPr>
          <w:t>情報公開の対象でないどころか、何年経っても公開されない（廃棄されている可能性も十分にありうる）文書</w:t>
        </w:r>
      </w:ins>
      <w:r w:rsidRPr="000E6BE5">
        <w:rPr>
          <w:rFonts w:ascii="Verdana" w:eastAsia="ＭＳ Ｐゴシック" w:hAnsi="Verdana" w:cs="ＭＳ Ｐゴシック"/>
          <w:color w:val="333333"/>
          <w:kern w:val="0"/>
          <w:sz w:val="24"/>
          <w:szCs w:val="24"/>
        </w:rPr>
        <w:t>となっています。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関係者から聞いた話だと、「議員活動の自由を侵害することを事務局が勝手に公開することはできない」という論理のようです。政治的中立性が問われる立場ですので、そのようにしか運用できないのでしょう。</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確かに、例えば原発反対についての法律などの調査を法制局や国会図書館に依頼していたことが、情報公開請求で公開されてしまえば、原発賛成派からの圧力をかけられることも十分にありえます。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また、根回し中の政策の情報収集を依頼している可能性もあり、公開に慎重になるのはわからなくはないです。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ただ、依頼した本人が国会議員で無くなってから</w:t>
      </w:r>
      <w:r w:rsidRPr="000E6BE5">
        <w:rPr>
          <w:rFonts w:ascii="Verdana" w:eastAsia="ＭＳ Ｐゴシック" w:hAnsi="Verdana" w:cs="ＭＳ Ｐゴシック"/>
          <w:color w:val="333333"/>
          <w:kern w:val="0"/>
          <w:sz w:val="24"/>
          <w:szCs w:val="24"/>
        </w:rPr>
        <w:t>10</w:t>
      </w:r>
      <w:r w:rsidRPr="000E6BE5">
        <w:rPr>
          <w:rFonts w:ascii="Verdana" w:eastAsia="ＭＳ Ｐゴシック" w:hAnsi="Verdana" w:cs="ＭＳ Ｐゴシック"/>
          <w:color w:val="333333"/>
          <w:kern w:val="0"/>
          <w:sz w:val="24"/>
          <w:szCs w:val="24"/>
        </w:rPr>
        <w:t>年経過した後、とか、本人が亡くなった後、などに公開をするなど、</w:t>
      </w:r>
      <w:ins w:id="17" w:author="Unknown">
        <w:r w:rsidRPr="000E6BE5">
          <w:rPr>
            <w:rFonts w:ascii="Verdana" w:eastAsia="ＭＳ Ｐゴシック" w:hAnsi="Verdana" w:cs="ＭＳ Ｐゴシック"/>
            <w:b/>
            <w:bCs/>
            <w:color w:val="333333"/>
            <w:kern w:val="0"/>
            <w:sz w:val="24"/>
            <w:szCs w:val="24"/>
          </w:rPr>
          <w:t>本人の議員活動に影響が出ない形での公開方法を整備することは可能</w:t>
        </w:r>
      </w:ins>
      <w:r w:rsidRPr="000E6BE5">
        <w:rPr>
          <w:rFonts w:ascii="Verdana" w:eastAsia="ＭＳ Ｐゴシック" w:hAnsi="Verdana" w:cs="ＭＳ Ｐゴシック"/>
          <w:color w:val="333333"/>
          <w:kern w:val="0"/>
          <w:sz w:val="24"/>
          <w:szCs w:val="24"/>
        </w:rPr>
        <w:t>に思います。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このあたりは事務局の一存ではどうしようも無い部分ですので、</w:t>
      </w:r>
      <w:ins w:id="18" w:author="Unknown">
        <w:r w:rsidRPr="000E6BE5">
          <w:rPr>
            <w:rFonts w:ascii="Verdana" w:eastAsia="ＭＳ Ｐゴシック" w:hAnsi="Verdana" w:cs="ＭＳ Ｐゴシック"/>
            <w:b/>
            <w:bCs/>
            <w:color w:val="333333"/>
            <w:kern w:val="0"/>
            <w:sz w:val="24"/>
            <w:szCs w:val="24"/>
          </w:rPr>
          <w:t>国会議員が自ら法制度を作らないと公開されることはない</w:t>
        </w:r>
      </w:ins>
      <w:r w:rsidRPr="000E6BE5">
        <w:rPr>
          <w:rFonts w:ascii="Verdana" w:eastAsia="ＭＳ Ｐゴシック" w:hAnsi="Verdana" w:cs="ＭＳ Ｐゴシック"/>
          <w:color w:val="333333"/>
          <w:kern w:val="0"/>
          <w:sz w:val="24"/>
          <w:szCs w:val="24"/>
        </w:rPr>
        <w:t>でしょう。</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では、この「立法調査文書」が非公開になっている状況はこれで良いのかということです。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おそらく国会議員がこの公開制度を整備しないというのは、</w:t>
      </w:r>
      <w:ins w:id="19" w:author="Unknown">
        <w:r w:rsidRPr="000E6BE5">
          <w:rPr>
            <w:rFonts w:ascii="Verdana" w:eastAsia="ＭＳ Ｐゴシック" w:hAnsi="Verdana" w:cs="ＭＳ Ｐゴシック"/>
            <w:b/>
            <w:bCs/>
            <w:color w:val="333333"/>
            <w:kern w:val="0"/>
            <w:sz w:val="24"/>
            <w:szCs w:val="24"/>
          </w:rPr>
          <w:t>関心が無いこともあるけれども、「作りたくない」というところもあるのでしょう。</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何を調べていたのかを知られたくない、知られたときに批判されるかもと怖れているかもしれません。</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私はここまでの文面を見てわかるように、「公開制度を整備すべき」という立場です。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そのために</w:t>
      </w:r>
      <w:ins w:id="20" w:author="Unknown">
        <w:r w:rsidRPr="000E6BE5">
          <w:rPr>
            <w:rFonts w:ascii="Verdana" w:eastAsia="ＭＳ Ｐゴシック" w:hAnsi="Verdana" w:cs="ＭＳ Ｐゴシック"/>
            <w:b/>
            <w:bCs/>
            <w:color w:val="333333"/>
            <w:kern w:val="0"/>
            <w:sz w:val="24"/>
            <w:szCs w:val="24"/>
          </w:rPr>
          <w:t>「立法公文書管理法」「立法情報公開法」を制定する必要がある</w:t>
        </w:r>
      </w:ins>
      <w:r w:rsidRPr="000E6BE5">
        <w:rPr>
          <w:rFonts w:ascii="Verdana" w:eastAsia="ＭＳ Ｐゴシック" w:hAnsi="Verdana" w:cs="ＭＳ Ｐゴシック"/>
          <w:color w:val="333333"/>
          <w:kern w:val="0"/>
          <w:sz w:val="24"/>
          <w:szCs w:val="24"/>
        </w:rPr>
        <w:t>と考えています。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すでに行政府には公文書管理法と情報公開法が存在しており、公文書をどのように作成し、保存するか、公開の基準はどうするかなどの制度が法制化されています。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これは、現在だけでなく未来の国民に対する「説明責任」のためだと規定されています（公文書管理法第</w:t>
      </w:r>
      <w:r w:rsidRPr="000E6BE5">
        <w:rPr>
          <w:rFonts w:ascii="Verdana" w:eastAsia="ＭＳ Ｐゴシック" w:hAnsi="Verdana" w:cs="ＭＳ Ｐゴシック"/>
          <w:color w:val="333333"/>
          <w:kern w:val="0"/>
          <w:sz w:val="24"/>
          <w:szCs w:val="24"/>
        </w:rPr>
        <w:t>1</w:t>
      </w:r>
      <w:r w:rsidRPr="000E6BE5">
        <w:rPr>
          <w:rFonts w:ascii="Verdana" w:eastAsia="ＭＳ Ｐゴシック" w:hAnsi="Verdana" w:cs="ＭＳ Ｐゴシック"/>
          <w:color w:val="333333"/>
          <w:kern w:val="0"/>
          <w:sz w:val="24"/>
          <w:szCs w:val="24"/>
        </w:rPr>
        <w:t>条）。</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ins w:id="21" w:author="Unknown">
        <w:r w:rsidRPr="000E6BE5">
          <w:rPr>
            <w:rFonts w:ascii="Verdana" w:eastAsia="ＭＳ Ｐゴシック" w:hAnsi="Verdana" w:cs="ＭＳ Ｐゴシック"/>
            <w:b/>
            <w:bCs/>
            <w:color w:val="333333"/>
            <w:kern w:val="0"/>
            <w:sz w:val="24"/>
            <w:szCs w:val="24"/>
          </w:rPr>
          <w:t>立法府の「説明責任」を果たすために、どのような文書を作成しなければならないか、公開制度をどうするか、など、ルールをきちんと作る必要があると思います。</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上記の立法調査文書だけでなく、法案の修正の経緯がわかる文書を作成することを義務化する（現在は密室の政党間協議で行われるから理由が分からない）とか、公開されていない委員会の理事会の記録作成なども必要でしょう。</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すぐには公開できなくても、いずれは公開して検証の対象とすることで説明責任を果たすことができます。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そして、</w:t>
      </w:r>
      <w:ins w:id="22" w:author="Unknown">
        <w:r w:rsidRPr="000E6BE5">
          <w:rPr>
            <w:rFonts w:ascii="Verdana" w:eastAsia="ＭＳ Ｐゴシック" w:hAnsi="Verdana" w:cs="ＭＳ Ｐゴシック"/>
            <w:b/>
            <w:bCs/>
            <w:color w:val="333333"/>
            <w:kern w:val="0"/>
            <w:sz w:val="24"/>
            <w:szCs w:val="24"/>
          </w:rPr>
          <w:t>歴史的に重要な文書を永久保存して公開する仕組み（公文書館）を作ることも大切</w:t>
        </w:r>
      </w:ins>
      <w:r w:rsidRPr="000E6BE5">
        <w:rPr>
          <w:rFonts w:ascii="Verdana" w:eastAsia="ＭＳ Ｐゴシック" w:hAnsi="Verdana" w:cs="ＭＳ Ｐゴシック"/>
          <w:color w:val="333333"/>
          <w:kern w:val="0"/>
          <w:sz w:val="24"/>
          <w:szCs w:val="24"/>
        </w:rPr>
        <w:t>です。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歴史的に重要な文書を保存・公開する機関として、上記の１の</w:t>
      </w:r>
      <w:r w:rsidRPr="000E6BE5">
        <w:rPr>
          <w:rFonts w:ascii="Verdana" w:eastAsia="ＭＳ Ｐゴシック" w:hAnsi="Verdana" w:cs="ＭＳ Ｐゴシック"/>
          <w:color w:val="333333"/>
          <w:kern w:val="0"/>
          <w:sz w:val="24"/>
          <w:szCs w:val="24"/>
        </w:rPr>
        <w:t>C</w:t>
      </w:r>
      <w:r w:rsidRPr="000E6BE5">
        <w:rPr>
          <w:rFonts w:ascii="Verdana" w:eastAsia="ＭＳ Ｐゴシック" w:hAnsi="Verdana" w:cs="ＭＳ Ｐゴシック"/>
          <w:color w:val="333333"/>
          <w:kern w:val="0"/>
          <w:sz w:val="24"/>
          <w:szCs w:val="24"/>
        </w:rPr>
        <w:t>に衆議院憲政記念館などが位置づけられていますが、実際にはほとんど文書は移管されていません。</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また、参議院議会史料室にある貴族院時代の文書も、目録が未整備でなかなか公開されないという話も聞きます。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国立公文書館に文書を移管することは法的には可能ですが、一切なされていません。</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日本近代史の第一人者である加藤陽子東京大学大学院教授は、「国立公文書館の機能・施設の在り方等に関する調査検討会議」の第</w:t>
      </w:r>
      <w:r w:rsidRPr="000E6BE5">
        <w:rPr>
          <w:rFonts w:ascii="Verdana" w:eastAsia="ＭＳ Ｐゴシック" w:hAnsi="Verdana" w:cs="ＭＳ Ｐゴシック"/>
          <w:color w:val="333333"/>
          <w:kern w:val="0"/>
          <w:sz w:val="24"/>
          <w:szCs w:val="24"/>
        </w:rPr>
        <w:t>10</w:t>
      </w:r>
      <w:r w:rsidRPr="000E6BE5">
        <w:rPr>
          <w:rFonts w:ascii="Verdana" w:eastAsia="ＭＳ Ｐゴシック" w:hAnsi="Verdana" w:cs="ＭＳ Ｐゴシック"/>
          <w:color w:val="333333"/>
          <w:kern w:val="0"/>
          <w:sz w:val="24"/>
          <w:szCs w:val="24"/>
        </w:rPr>
        <w:t>回（</w:t>
      </w:r>
      <w:r w:rsidRPr="000E6BE5">
        <w:rPr>
          <w:rFonts w:ascii="Verdana" w:eastAsia="ＭＳ Ｐゴシック" w:hAnsi="Verdana" w:cs="ＭＳ Ｐゴシック"/>
          <w:color w:val="333333"/>
          <w:kern w:val="0"/>
          <w:sz w:val="24"/>
          <w:szCs w:val="24"/>
        </w:rPr>
        <w:t>2015</w:t>
      </w:r>
      <w:r w:rsidRPr="000E6BE5">
        <w:rPr>
          <w:rFonts w:ascii="Verdana" w:eastAsia="ＭＳ Ｐゴシック" w:hAnsi="Verdana" w:cs="ＭＳ Ｐゴシック"/>
          <w:color w:val="333333"/>
          <w:kern w:val="0"/>
          <w:sz w:val="24"/>
          <w:szCs w:val="24"/>
        </w:rPr>
        <w:t>年</w:t>
      </w:r>
      <w:r w:rsidRPr="000E6BE5">
        <w:rPr>
          <w:rFonts w:ascii="Verdana" w:eastAsia="ＭＳ Ｐゴシック" w:hAnsi="Verdana" w:cs="ＭＳ Ｐゴシック"/>
          <w:color w:val="333333"/>
          <w:kern w:val="0"/>
          <w:sz w:val="24"/>
          <w:szCs w:val="24"/>
        </w:rPr>
        <w:t>10</w:t>
      </w:r>
      <w:r w:rsidRPr="000E6BE5">
        <w:rPr>
          <w:rFonts w:ascii="Verdana" w:eastAsia="ＭＳ Ｐゴシック" w:hAnsi="Verdana" w:cs="ＭＳ Ｐゴシック"/>
          <w:color w:val="333333"/>
          <w:kern w:val="0"/>
          <w:sz w:val="24"/>
          <w:szCs w:val="24"/>
        </w:rPr>
        <w:t>月</w:t>
      </w:r>
      <w:r w:rsidRPr="000E6BE5">
        <w:rPr>
          <w:rFonts w:ascii="Verdana" w:eastAsia="ＭＳ Ｐゴシック" w:hAnsi="Verdana" w:cs="ＭＳ Ｐゴシック"/>
          <w:color w:val="333333"/>
          <w:kern w:val="0"/>
          <w:sz w:val="24"/>
          <w:szCs w:val="24"/>
        </w:rPr>
        <w:t>19</w:t>
      </w:r>
      <w:r w:rsidRPr="000E6BE5">
        <w:rPr>
          <w:rFonts w:ascii="Verdana" w:eastAsia="ＭＳ Ｐゴシック" w:hAnsi="Verdana" w:cs="ＭＳ Ｐゴシック"/>
          <w:color w:val="333333"/>
          <w:kern w:val="0"/>
          <w:sz w:val="24"/>
          <w:szCs w:val="24"/>
        </w:rPr>
        <w:t>日）において、</w:t>
      </w:r>
      <w:hyperlink r:id="rId10" w:tgtFrame="_blank" w:history="1">
        <w:r w:rsidRPr="000E6BE5">
          <w:rPr>
            <w:rFonts w:ascii="Verdana" w:eastAsia="ＭＳ Ｐゴシック" w:hAnsi="Verdana" w:cs="ＭＳ Ｐゴシック"/>
            <w:color w:val="2523AA"/>
            <w:kern w:val="0"/>
            <w:sz w:val="24"/>
            <w:szCs w:val="24"/>
          </w:rPr>
          <w:t>建設予定の新しい「国立公文書館」構想への提言</w:t>
        </w:r>
      </w:hyperlink>
      <w:r w:rsidRPr="000E6BE5">
        <w:rPr>
          <w:rFonts w:ascii="Verdana" w:eastAsia="ＭＳ Ｐゴシック" w:hAnsi="Verdana" w:cs="ＭＳ Ｐゴシック"/>
          <w:color w:val="333333"/>
          <w:kern w:val="0"/>
          <w:sz w:val="24"/>
          <w:szCs w:val="24"/>
        </w:rPr>
        <w:t>をされているなかで、次のようなことを話されています。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Arial" w:eastAsia="ＭＳ Ｐゴシック" w:hAnsi="Arial" w:cs="Arial"/>
          <w:color w:val="FF0000"/>
          <w:kern w:val="0"/>
          <w:sz w:val="24"/>
          <w:szCs w:val="24"/>
        </w:rPr>
        <w:t>○</w:t>
      </w:r>
      <w:r w:rsidRPr="000E6BE5">
        <w:rPr>
          <w:rFonts w:ascii="Verdana" w:eastAsia="ＭＳ Ｐゴシック" w:hAnsi="Verdana" w:cs="ＭＳ Ｐゴシック"/>
          <w:color w:val="FF0000"/>
          <w:kern w:val="0"/>
          <w:sz w:val="24"/>
          <w:szCs w:val="24"/>
        </w:rPr>
        <w:t xml:space="preserve"> </w:t>
      </w:r>
      <w:r w:rsidRPr="000E6BE5">
        <w:rPr>
          <w:rFonts w:ascii="Verdana" w:eastAsia="ＭＳ Ｐゴシック" w:hAnsi="Verdana" w:cs="ＭＳ Ｐゴシック"/>
          <w:color w:val="FF0000"/>
          <w:kern w:val="0"/>
          <w:sz w:val="24"/>
          <w:szCs w:val="24"/>
        </w:rPr>
        <w:t>国民の目に映ずる国の文書</w:t>
      </w:r>
      <w:r w:rsidRPr="000E6BE5">
        <w:rPr>
          <w:rFonts w:ascii="Verdana" w:eastAsia="ＭＳ Ｐゴシック" w:hAnsi="Verdana" w:cs="ＭＳ Ｐゴシック"/>
          <w:color w:val="FF0000"/>
          <w:kern w:val="0"/>
          <w:sz w:val="24"/>
          <w:szCs w:val="24"/>
        </w:rPr>
        <w:br/>
      </w:r>
      <w:r w:rsidRPr="000E6BE5">
        <w:rPr>
          <w:rFonts w:ascii="Verdana" w:eastAsia="ＭＳ Ｐゴシック" w:hAnsi="Verdana" w:cs="ＭＳ Ｐゴシック"/>
          <w:color w:val="FF0000"/>
          <w:kern w:val="0"/>
          <w:sz w:val="24"/>
          <w:szCs w:val="24"/>
        </w:rPr>
        <w:t xml:space="preserve">　</w:t>
      </w:r>
      <w:ins w:id="23" w:author="Unknown">
        <w:r w:rsidRPr="000E6BE5">
          <w:rPr>
            <w:rFonts w:ascii="Verdana" w:eastAsia="ＭＳ Ｐゴシック" w:hAnsi="Verdana" w:cs="ＭＳ Ｐゴシック"/>
            <w:b/>
            <w:bCs/>
            <w:color w:val="FF0000"/>
            <w:kern w:val="0"/>
            <w:sz w:val="24"/>
            <w:szCs w:val="24"/>
          </w:rPr>
          <w:t>国民にとって国の文書といった場合、立法、司法、行政のそれぞれが作成した記録といった目では見ていないはず。</w:t>
        </w:r>
      </w:ins>
      <w:r w:rsidRPr="000E6BE5">
        <w:rPr>
          <w:rFonts w:ascii="Verdana" w:eastAsia="ＭＳ Ｐゴシック" w:hAnsi="Verdana" w:cs="ＭＳ Ｐゴシック"/>
          <w:color w:val="FF0000"/>
          <w:kern w:val="0"/>
          <w:sz w:val="24"/>
          <w:szCs w:val="24"/>
        </w:rPr>
        <w:t>国家として一体的になされた政策決定過程を、現在及び将来の国民にしっかりと残し、「この国のかたち」として見て貰う施設。</w:t>
      </w:r>
      <w:r w:rsidRPr="000E6BE5">
        <w:rPr>
          <w:rFonts w:ascii="Verdana" w:eastAsia="ＭＳ Ｐゴシック" w:hAnsi="Verdana" w:cs="ＭＳ Ｐゴシック"/>
          <w:color w:val="FF0000"/>
          <w:kern w:val="0"/>
          <w:sz w:val="24"/>
          <w:szCs w:val="24"/>
        </w:rPr>
        <w:t> </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つまり、「国の文書」というのは、立法、司法、行政のすべての文書が一括して管理・保存される必要があるということです。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今現在、行政は法律ができました。司法は最高裁によって一定のルールが作られています。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ins w:id="24" w:author="Unknown">
        <w:r w:rsidRPr="000E6BE5">
          <w:rPr>
            <w:rFonts w:ascii="Verdana" w:eastAsia="ＭＳ Ｐゴシック" w:hAnsi="Verdana" w:cs="ＭＳ Ｐゴシック"/>
            <w:b/>
            <w:bCs/>
            <w:color w:val="333333"/>
            <w:kern w:val="0"/>
            <w:sz w:val="24"/>
            <w:szCs w:val="24"/>
          </w:rPr>
          <w:t>立法だけが何も対応していないのです。</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この状況は変えていく必要があるのではないでしょうか。</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行政の公文書管理法の附則第</w:t>
      </w:r>
      <w:r w:rsidRPr="000E6BE5">
        <w:rPr>
          <w:rFonts w:ascii="Verdana" w:eastAsia="ＭＳ Ｐゴシック" w:hAnsi="Verdana" w:cs="ＭＳ Ｐゴシック"/>
          <w:color w:val="333333"/>
          <w:kern w:val="0"/>
          <w:sz w:val="24"/>
          <w:szCs w:val="24"/>
        </w:rPr>
        <w:t>13</w:t>
      </w:r>
      <w:r w:rsidRPr="000E6BE5">
        <w:rPr>
          <w:rFonts w:ascii="Verdana" w:eastAsia="ＭＳ Ｐゴシック" w:hAnsi="Verdana" w:cs="ＭＳ Ｐゴシック"/>
          <w:color w:val="333333"/>
          <w:kern w:val="0"/>
          <w:sz w:val="24"/>
          <w:szCs w:val="24"/>
        </w:rPr>
        <w:t>条第</w:t>
      </w:r>
      <w:r w:rsidRPr="000E6BE5">
        <w:rPr>
          <w:rFonts w:ascii="Verdana" w:eastAsia="ＭＳ Ｐゴシック" w:hAnsi="Verdana" w:cs="ＭＳ Ｐゴシック"/>
          <w:color w:val="333333"/>
          <w:kern w:val="0"/>
          <w:sz w:val="24"/>
          <w:szCs w:val="24"/>
        </w:rPr>
        <w:t>2</w:t>
      </w:r>
      <w:r w:rsidRPr="000E6BE5">
        <w:rPr>
          <w:rFonts w:ascii="Verdana" w:eastAsia="ＭＳ Ｐゴシック" w:hAnsi="Verdana" w:cs="ＭＳ Ｐゴシック"/>
          <w:color w:val="333333"/>
          <w:kern w:val="0"/>
          <w:sz w:val="24"/>
          <w:szCs w:val="24"/>
        </w:rPr>
        <w:t>項には、「</w:t>
      </w:r>
      <w:r w:rsidRPr="000E6BE5">
        <w:rPr>
          <w:rFonts w:ascii="Verdana" w:eastAsia="ＭＳ Ｐゴシック" w:hAnsi="Verdana" w:cs="ＭＳ Ｐゴシック"/>
          <w:color w:val="FF0000"/>
          <w:kern w:val="0"/>
          <w:sz w:val="24"/>
          <w:szCs w:val="24"/>
        </w:rPr>
        <w:t>国会及び裁判所の文書の管理の在り方については、この法律の趣旨、国会及び裁判所の地位及び権能等を踏まえ、検討が行われるものとする</w:t>
      </w:r>
      <w:r w:rsidRPr="000E6BE5">
        <w:rPr>
          <w:rFonts w:ascii="Verdana" w:eastAsia="ＭＳ Ｐゴシック" w:hAnsi="Verdana" w:cs="ＭＳ Ｐゴシック"/>
          <w:color w:val="333333"/>
          <w:kern w:val="0"/>
          <w:sz w:val="24"/>
          <w:szCs w:val="24"/>
        </w:rPr>
        <w:t>」と書かれています。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自分達で決めた法律に書かれているのですから、そこは検討してほしいと思っています。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最後に、この立法府の公文書管理や情報公開問題は、</w:t>
      </w:r>
      <w:r w:rsidRPr="000E6BE5">
        <w:rPr>
          <w:rFonts w:ascii="Verdana" w:eastAsia="ＭＳ Ｐゴシック" w:hAnsi="Verdana" w:cs="ＭＳ Ｐゴシック"/>
          <w:color w:val="333333"/>
          <w:kern w:val="0"/>
          <w:sz w:val="24"/>
          <w:szCs w:val="24"/>
        </w:rPr>
        <w:t>2001</w:t>
      </w:r>
      <w:r w:rsidRPr="000E6BE5">
        <w:rPr>
          <w:rFonts w:ascii="Verdana" w:eastAsia="ＭＳ Ｐゴシック" w:hAnsi="Verdana" w:cs="ＭＳ Ｐゴシック"/>
          <w:color w:val="333333"/>
          <w:kern w:val="0"/>
          <w:sz w:val="24"/>
          <w:szCs w:val="24"/>
        </w:rPr>
        <w:t>年の情報公開法施行前あたりには、法学者などが活発に議論をしていたのですが、その後はあまりされていないようです。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自由人権協会が</w:t>
      </w:r>
      <w:r w:rsidRPr="000E6BE5">
        <w:rPr>
          <w:rFonts w:ascii="Verdana" w:eastAsia="ＭＳ Ｐゴシック" w:hAnsi="Verdana" w:cs="ＭＳ Ｐゴシック"/>
          <w:color w:val="333333"/>
          <w:kern w:val="0"/>
          <w:sz w:val="24"/>
          <w:szCs w:val="24"/>
        </w:rPr>
        <w:t>2001</w:t>
      </w:r>
      <w:r w:rsidRPr="000E6BE5">
        <w:rPr>
          <w:rFonts w:ascii="Verdana" w:eastAsia="ＭＳ Ｐゴシック" w:hAnsi="Verdana" w:cs="ＭＳ Ｐゴシック"/>
          <w:color w:val="333333"/>
          <w:kern w:val="0"/>
          <w:sz w:val="24"/>
          <w:szCs w:val="24"/>
        </w:rPr>
        <w:t>年に</w:t>
      </w:r>
      <w:hyperlink r:id="rId11" w:tgtFrame="_blank" w:history="1">
        <w:r w:rsidRPr="000E6BE5">
          <w:rPr>
            <w:rFonts w:ascii="Verdana" w:eastAsia="ＭＳ Ｐゴシック" w:hAnsi="Verdana" w:cs="ＭＳ Ｐゴシック"/>
            <w:color w:val="2523AA"/>
            <w:kern w:val="0"/>
            <w:sz w:val="24"/>
            <w:szCs w:val="24"/>
          </w:rPr>
          <w:t>国会の情報公開法案</w:t>
        </w:r>
      </w:hyperlink>
      <w:r w:rsidRPr="000E6BE5">
        <w:rPr>
          <w:rFonts w:ascii="Verdana" w:eastAsia="ＭＳ Ｐゴシック" w:hAnsi="Verdana" w:cs="ＭＳ Ｐゴシック"/>
          <w:color w:val="333333"/>
          <w:kern w:val="0"/>
          <w:sz w:val="24"/>
          <w:szCs w:val="24"/>
        </w:rPr>
        <w:t>を作っていますが、その後はあまり要求も出ていないように思います。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ins w:id="25" w:author="Unknown">
        <w:r w:rsidRPr="000E6BE5">
          <w:rPr>
            <w:rFonts w:ascii="Verdana" w:eastAsia="ＭＳ Ｐゴシック" w:hAnsi="Verdana" w:cs="ＭＳ Ｐゴシック"/>
            <w:b/>
            <w:bCs/>
            <w:color w:val="333333"/>
            <w:kern w:val="0"/>
            <w:sz w:val="24"/>
            <w:szCs w:val="24"/>
          </w:rPr>
          <w:t>立法府の公文書管理や情報公開を考えることは、国会議員の活動を国民により「見える」ようにする仕組みを考えることでもあると思います。</w:t>
        </w:r>
      </w:ins>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何をやっているかよくわからない」から「税金の無駄だから減らせ」と言われがちな議員達が、どのような仕事をしているのかを、もっと国民の目に見えるようにしていくための制度として、これらを位置づけてはどうでしょうか。</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もっと国民の側から必要性を訴えていかなければならないと考えます。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Arial" w:eastAsia="ＭＳ Ｐゴシック" w:hAnsi="Arial" w:cs="Arial"/>
          <w:color w:val="333333"/>
          <w:kern w:val="0"/>
          <w:sz w:val="36"/>
          <w:szCs w:val="36"/>
        </w:rPr>
        <w:t>○</w:t>
      </w:r>
      <w:r w:rsidRPr="000E6BE5">
        <w:rPr>
          <w:rFonts w:ascii="Verdana" w:eastAsia="ＭＳ Ｐゴシック" w:hAnsi="Verdana" w:cs="ＭＳ Ｐゴシック"/>
          <w:color w:val="333333"/>
          <w:kern w:val="0"/>
          <w:sz w:val="36"/>
          <w:szCs w:val="36"/>
        </w:rPr>
        <w:t>参考文献</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w:t>
      </w:r>
      <w:hyperlink r:id="rId12" w:tgtFrame="_blank" w:history="1">
        <w:r w:rsidRPr="000E6BE5">
          <w:rPr>
            <w:rFonts w:ascii="Verdana" w:eastAsia="ＭＳ Ｐゴシック" w:hAnsi="Verdana" w:cs="ＭＳ Ｐゴシック"/>
            <w:color w:val="2523AA"/>
            <w:kern w:val="0"/>
            <w:sz w:val="24"/>
            <w:szCs w:val="24"/>
          </w:rPr>
          <w:t>山田敏之「国会の情報公開と欧米の議会文書館制度」『調査と情報』</w:t>
        </w:r>
        <w:r w:rsidRPr="000E6BE5">
          <w:rPr>
            <w:rFonts w:ascii="Verdana" w:eastAsia="ＭＳ Ｐゴシック" w:hAnsi="Verdana" w:cs="ＭＳ Ｐゴシック"/>
            <w:color w:val="2523AA"/>
            <w:kern w:val="0"/>
            <w:sz w:val="24"/>
            <w:szCs w:val="24"/>
          </w:rPr>
          <w:t>319</w:t>
        </w:r>
        <w:r w:rsidRPr="000E6BE5">
          <w:rPr>
            <w:rFonts w:ascii="Verdana" w:eastAsia="ＭＳ Ｐゴシック" w:hAnsi="Verdana" w:cs="ＭＳ Ｐゴシック"/>
            <w:color w:val="2523AA"/>
            <w:kern w:val="0"/>
            <w:sz w:val="24"/>
            <w:szCs w:val="24"/>
          </w:rPr>
          <w:t>号、</w:t>
        </w:r>
        <w:r w:rsidRPr="000E6BE5">
          <w:rPr>
            <w:rFonts w:ascii="Verdana" w:eastAsia="ＭＳ Ｐゴシック" w:hAnsi="Verdana" w:cs="ＭＳ Ｐゴシック"/>
            <w:color w:val="2523AA"/>
            <w:kern w:val="0"/>
            <w:sz w:val="24"/>
            <w:szCs w:val="24"/>
          </w:rPr>
          <w:t>1999</w:t>
        </w:r>
        <w:r w:rsidRPr="000E6BE5">
          <w:rPr>
            <w:rFonts w:ascii="Verdana" w:eastAsia="ＭＳ Ｐゴシック" w:hAnsi="Verdana" w:cs="ＭＳ Ｐゴシック"/>
            <w:color w:val="2523AA"/>
            <w:kern w:val="0"/>
            <w:sz w:val="24"/>
            <w:szCs w:val="24"/>
          </w:rPr>
          <w:t>年</w:t>
        </w:r>
        <w:r w:rsidRPr="000E6BE5">
          <w:rPr>
            <w:rFonts w:ascii="Verdana" w:eastAsia="ＭＳ Ｐゴシック" w:hAnsi="Verdana" w:cs="ＭＳ Ｐゴシック"/>
            <w:color w:val="2523AA"/>
            <w:kern w:val="0"/>
            <w:sz w:val="24"/>
            <w:szCs w:val="24"/>
          </w:rPr>
          <w:t>6</w:t>
        </w:r>
        <w:r w:rsidRPr="000E6BE5">
          <w:rPr>
            <w:rFonts w:ascii="Verdana" w:eastAsia="ＭＳ Ｐゴシック" w:hAnsi="Verdana" w:cs="ＭＳ Ｐゴシック"/>
            <w:color w:val="2523AA"/>
            <w:kern w:val="0"/>
            <w:sz w:val="24"/>
            <w:szCs w:val="24"/>
          </w:rPr>
          <w:t>月</w:t>
        </w:r>
      </w:hyperlink>
      <w:r w:rsidRPr="000E6BE5">
        <w:rPr>
          <w:rFonts w:ascii="Verdana" w:eastAsia="ＭＳ Ｐゴシック" w:hAnsi="Verdana" w:cs="ＭＳ Ｐゴシック"/>
          <w:color w:val="333333"/>
          <w:kern w:val="0"/>
          <w:sz w:val="24"/>
          <w:szCs w:val="24"/>
        </w:rPr>
        <w:br/>
      </w:r>
      <w:r w:rsidRPr="000E6BE5">
        <w:rPr>
          <w:rFonts w:ascii="ＭＳ ゴシック" w:eastAsia="ＭＳ ゴシック" w:hAnsi="ＭＳ ゴシック" w:cs="ＭＳ ゴシック" w:hint="eastAsia"/>
          <w:color w:val="333333"/>
          <w:kern w:val="0"/>
          <w:sz w:val="24"/>
          <w:szCs w:val="24"/>
        </w:rPr>
        <w:t>→</w:t>
      </w:r>
      <w:r w:rsidRPr="000E6BE5">
        <w:rPr>
          <w:rFonts w:ascii="Verdana" w:eastAsia="ＭＳ Ｐゴシック" w:hAnsi="Verdana" w:cs="ＭＳ Ｐゴシック"/>
          <w:color w:val="333333"/>
          <w:kern w:val="0"/>
          <w:sz w:val="24"/>
          <w:szCs w:val="24"/>
        </w:rPr>
        <w:t>国会の情報公開制度をコンパクトにまとめたもの。やや古くなったが、今でも参照にされる。</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hyperlink r:id="rId13" w:tgtFrame="_blank" w:history="1">
        <w:r w:rsidRPr="000E6BE5">
          <w:rPr>
            <w:rFonts w:ascii="Verdana" w:eastAsia="ＭＳ Ｐゴシック" w:hAnsi="Verdana" w:cs="ＭＳ Ｐゴシック"/>
            <w:color w:val="2523AA"/>
            <w:kern w:val="0"/>
            <w:sz w:val="24"/>
            <w:szCs w:val="24"/>
          </w:rPr>
          <w:t>・大山礼子「国会情報」、浦田一郎・只野雅人編『議会の役割と憲法原理』信山社、</w:t>
        </w:r>
        <w:r w:rsidRPr="000E6BE5">
          <w:rPr>
            <w:rFonts w:ascii="Verdana" w:eastAsia="ＭＳ Ｐゴシック" w:hAnsi="Verdana" w:cs="ＭＳ Ｐゴシック"/>
            <w:color w:val="2523AA"/>
            <w:kern w:val="0"/>
            <w:sz w:val="24"/>
            <w:szCs w:val="24"/>
          </w:rPr>
          <w:t>2008</w:t>
        </w:r>
        <w:r w:rsidRPr="000E6BE5">
          <w:rPr>
            <w:rFonts w:ascii="Verdana" w:eastAsia="ＭＳ Ｐゴシック" w:hAnsi="Verdana" w:cs="ＭＳ Ｐゴシック"/>
            <w:color w:val="2523AA"/>
            <w:kern w:val="0"/>
            <w:sz w:val="24"/>
            <w:szCs w:val="24"/>
          </w:rPr>
          <w:t>年</w:t>
        </w:r>
      </w:hyperlink>
      <w:r w:rsidRPr="000E6BE5">
        <w:rPr>
          <w:rFonts w:ascii="Verdana" w:eastAsia="ＭＳ Ｐゴシック" w:hAnsi="Verdana" w:cs="ＭＳ Ｐゴシック"/>
          <w:color w:val="333333"/>
          <w:kern w:val="0"/>
          <w:sz w:val="24"/>
          <w:szCs w:val="24"/>
        </w:rPr>
        <w:br/>
      </w:r>
      <w:r w:rsidRPr="000E6BE5">
        <w:rPr>
          <w:rFonts w:ascii="ＭＳ ゴシック" w:eastAsia="ＭＳ ゴシック" w:hAnsi="ＭＳ ゴシック" w:cs="ＭＳ ゴシック" w:hint="eastAsia"/>
          <w:color w:val="333333"/>
          <w:kern w:val="0"/>
          <w:sz w:val="24"/>
          <w:szCs w:val="24"/>
        </w:rPr>
        <w:t>→</w:t>
      </w:r>
      <w:r w:rsidRPr="000E6BE5">
        <w:rPr>
          <w:rFonts w:ascii="Verdana" w:eastAsia="ＭＳ Ｐゴシック" w:hAnsi="Verdana" w:cs="ＭＳ Ｐゴシック"/>
          <w:color w:val="333333"/>
          <w:kern w:val="0"/>
          <w:sz w:val="24"/>
          <w:szCs w:val="24"/>
        </w:rPr>
        <w:t>大山先生は国会制度の第一人者。岩波新書の</w:t>
      </w:r>
      <w:hyperlink r:id="rId14" w:tgtFrame="_blank" w:history="1">
        <w:r w:rsidRPr="000E6BE5">
          <w:rPr>
            <w:rFonts w:ascii="Verdana" w:eastAsia="ＭＳ Ｐゴシック" w:hAnsi="Verdana" w:cs="ＭＳ Ｐゴシック"/>
            <w:color w:val="2523AA"/>
            <w:kern w:val="0"/>
            <w:sz w:val="24"/>
            <w:szCs w:val="24"/>
          </w:rPr>
          <w:t>『日本の国会</w:t>
        </w:r>
        <w:r w:rsidRPr="000E6BE5">
          <w:rPr>
            <w:rFonts w:ascii="Verdana" w:eastAsia="ＭＳ Ｐゴシック" w:hAnsi="Verdana" w:cs="ＭＳ Ｐゴシック"/>
            <w:color w:val="2523AA"/>
            <w:kern w:val="0"/>
            <w:sz w:val="24"/>
            <w:szCs w:val="24"/>
          </w:rPr>
          <w:t>――</w:t>
        </w:r>
        <w:r w:rsidRPr="000E6BE5">
          <w:rPr>
            <w:rFonts w:ascii="Verdana" w:eastAsia="ＭＳ Ｐゴシック" w:hAnsi="Verdana" w:cs="ＭＳ Ｐゴシック"/>
            <w:color w:val="2523AA"/>
            <w:kern w:val="0"/>
            <w:sz w:val="24"/>
            <w:szCs w:val="24"/>
          </w:rPr>
          <w:t>審議する立法府へ』</w:t>
        </w:r>
      </w:hyperlink>
      <w:r w:rsidRPr="000E6BE5">
        <w:rPr>
          <w:rFonts w:ascii="Verdana" w:eastAsia="ＭＳ Ｐゴシック" w:hAnsi="Verdana" w:cs="ＭＳ Ｐゴシック"/>
          <w:color w:val="333333"/>
          <w:kern w:val="0"/>
          <w:sz w:val="24"/>
          <w:szCs w:val="24"/>
        </w:rPr>
        <w:t>もおすすめ。</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w:t>
      </w:r>
      <w:hyperlink r:id="rId15" w:tgtFrame="_blank" w:history="1">
        <w:r w:rsidRPr="000E6BE5">
          <w:rPr>
            <w:rFonts w:ascii="Verdana" w:eastAsia="ＭＳ Ｐゴシック" w:hAnsi="Verdana" w:cs="ＭＳ Ｐゴシック"/>
            <w:color w:val="2523AA"/>
            <w:kern w:val="0"/>
            <w:sz w:val="24"/>
            <w:szCs w:val="24"/>
          </w:rPr>
          <w:t>大蔵綾子「わが国の立法府における情報公開の新展開」『レコード・マネジメント』</w:t>
        </w:r>
        <w:r w:rsidRPr="000E6BE5">
          <w:rPr>
            <w:rFonts w:ascii="Verdana" w:eastAsia="ＭＳ Ｐゴシック" w:hAnsi="Verdana" w:cs="ＭＳ Ｐゴシック"/>
            <w:color w:val="2523AA"/>
            <w:kern w:val="0"/>
            <w:sz w:val="24"/>
            <w:szCs w:val="24"/>
          </w:rPr>
          <w:t>57</w:t>
        </w:r>
        <w:r w:rsidRPr="000E6BE5">
          <w:rPr>
            <w:rFonts w:ascii="Verdana" w:eastAsia="ＭＳ Ｐゴシック" w:hAnsi="Verdana" w:cs="ＭＳ Ｐゴシック"/>
            <w:color w:val="2523AA"/>
            <w:kern w:val="0"/>
            <w:sz w:val="24"/>
            <w:szCs w:val="24"/>
          </w:rPr>
          <w:t>号、</w:t>
        </w:r>
        <w:r w:rsidRPr="000E6BE5">
          <w:rPr>
            <w:rFonts w:ascii="Verdana" w:eastAsia="ＭＳ Ｐゴシック" w:hAnsi="Verdana" w:cs="ＭＳ Ｐゴシック"/>
            <w:color w:val="2523AA"/>
            <w:kern w:val="0"/>
            <w:sz w:val="24"/>
            <w:szCs w:val="24"/>
          </w:rPr>
          <w:t>2009</w:t>
        </w:r>
        <w:r w:rsidRPr="000E6BE5">
          <w:rPr>
            <w:rFonts w:ascii="Verdana" w:eastAsia="ＭＳ Ｐゴシック" w:hAnsi="Verdana" w:cs="ＭＳ Ｐゴシック"/>
            <w:color w:val="2523AA"/>
            <w:kern w:val="0"/>
            <w:sz w:val="24"/>
            <w:szCs w:val="24"/>
          </w:rPr>
          <w:t>年</w:t>
        </w:r>
        <w:r w:rsidRPr="000E6BE5">
          <w:rPr>
            <w:rFonts w:ascii="Verdana" w:eastAsia="ＭＳ Ｐゴシック" w:hAnsi="Verdana" w:cs="ＭＳ Ｐゴシック"/>
            <w:color w:val="2523AA"/>
            <w:kern w:val="0"/>
            <w:sz w:val="24"/>
            <w:szCs w:val="24"/>
          </w:rPr>
          <w:t>5</w:t>
        </w:r>
        <w:r w:rsidRPr="000E6BE5">
          <w:rPr>
            <w:rFonts w:ascii="Verdana" w:eastAsia="ＭＳ Ｐゴシック" w:hAnsi="Verdana" w:cs="ＭＳ Ｐゴシック"/>
            <w:color w:val="2523AA"/>
            <w:kern w:val="0"/>
            <w:sz w:val="24"/>
            <w:szCs w:val="24"/>
          </w:rPr>
          <w:t>月</w:t>
        </w:r>
      </w:hyperlink>
      <w:r w:rsidRPr="000E6BE5">
        <w:rPr>
          <w:rFonts w:ascii="Verdana" w:eastAsia="ＭＳ Ｐゴシック" w:hAnsi="Verdana" w:cs="ＭＳ Ｐゴシック"/>
          <w:color w:val="333333"/>
          <w:kern w:val="0"/>
          <w:sz w:val="24"/>
          <w:szCs w:val="24"/>
        </w:rPr>
        <w:br/>
      </w:r>
      <w:r w:rsidRPr="000E6BE5">
        <w:rPr>
          <w:rFonts w:ascii="ＭＳ ゴシック" w:eastAsia="ＭＳ ゴシック" w:hAnsi="ＭＳ ゴシック" w:cs="ＭＳ ゴシック" w:hint="eastAsia"/>
          <w:color w:val="333333"/>
          <w:kern w:val="0"/>
          <w:sz w:val="24"/>
          <w:szCs w:val="24"/>
        </w:rPr>
        <w:t>→</w:t>
      </w:r>
      <w:r w:rsidRPr="000E6BE5">
        <w:rPr>
          <w:rFonts w:ascii="Verdana" w:eastAsia="ＭＳ Ｐゴシック" w:hAnsi="Verdana" w:cs="ＭＳ Ｐゴシック"/>
          <w:color w:val="333333"/>
          <w:kern w:val="0"/>
          <w:sz w:val="24"/>
          <w:szCs w:val="24"/>
        </w:rPr>
        <w:t>大蔵さんは当時筑波の院生。その後、国立公文書館にも勤務されていた。アーキビストからの立法文書問題への切り口は非常にユニーク。私が本で立法文書問題を取り上げた際は、彼女の論文を手がかりにして調査をしました。</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hyperlink r:id="rId16" w:tgtFrame="_blank" w:history="1">
        <w:r w:rsidRPr="000E6BE5">
          <w:rPr>
            <w:rFonts w:ascii="Verdana" w:eastAsia="ＭＳ Ｐゴシック" w:hAnsi="Verdana" w:cs="ＭＳ Ｐゴシック"/>
            <w:color w:val="2523AA"/>
            <w:kern w:val="0"/>
            <w:sz w:val="24"/>
            <w:szCs w:val="24"/>
          </w:rPr>
          <w:t>・奈良岡聰智・上田健介「イギリス議会文書館・図書館の概要」『</w:t>
        </w:r>
        <w:r w:rsidRPr="000E6BE5">
          <w:rPr>
            <w:rFonts w:ascii="Verdana" w:eastAsia="ＭＳ Ｐゴシック" w:hAnsi="Verdana" w:cs="ＭＳ Ｐゴシック"/>
            <w:color w:val="2523AA"/>
            <w:kern w:val="0"/>
            <w:sz w:val="24"/>
            <w:szCs w:val="24"/>
          </w:rPr>
          <w:t>RESEARCH BUREAU</w:t>
        </w:r>
        <w:r w:rsidRPr="000E6BE5">
          <w:rPr>
            <w:rFonts w:ascii="Verdana" w:eastAsia="ＭＳ Ｐゴシック" w:hAnsi="Verdana" w:cs="ＭＳ Ｐゴシック"/>
            <w:color w:val="2523AA"/>
            <w:kern w:val="0"/>
            <w:sz w:val="24"/>
            <w:szCs w:val="24"/>
          </w:rPr>
          <w:t>論究』</w:t>
        </w:r>
        <w:r w:rsidRPr="000E6BE5">
          <w:rPr>
            <w:rFonts w:ascii="Verdana" w:eastAsia="ＭＳ Ｐゴシック" w:hAnsi="Verdana" w:cs="ＭＳ Ｐゴシック"/>
            <w:color w:val="2523AA"/>
            <w:kern w:val="0"/>
            <w:sz w:val="24"/>
            <w:szCs w:val="24"/>
          </w:rPr>
          <w:t>11</w:t>
        </w:r>
        <w:r w:rsidRPr="000E6BE5">
          <w:rPr>
            <w:rFonts w:ascii="Verdana" w:eastAsia="ＭＳ Ｐゴシック" w:hAnsi="Verdana" w:cs="ＭＳ Ｐゴシック"/>
            <w:color w:val="2523AA"/>
            <w:kern w:val="0"/>
            <w:sz w:val="24"/>
            <w:szCs w:val="24"/>
          </w:rPr>
          <w:t>号、</w:t>
        </w:r>
        <w:r w:rsidRPr="000E6BE5">
          <w:rPr>
            <w:rFonts w:ascii="Verdana" w:eastAsia="ＭＳ Ｐゴシック" w:hAnsi="Verdana" w:cs="ＭＳ Ｐゴシック"/>
            <w:color w:val="2523AA"/>
            <w:kern w:val="0"/>
            <w:sz w:val="24"/>
            <w:szCs w:val="24"/>
          </w:rPr>
          <w:t>2014</w:t>
        </w:r>
        <w:r w:rsidRPr="000E6BE5">
          <w:rPr>
            <w:rFonts w:ascii="Verdana" w:eastAsia="ＭＳ Ｐゴシック" w:hAnsi="Verdana" w:cs="ＭＳ Ｐゴシック"/>
            <w:color w:val="2523AA"/>
            <w:kern w:val="0"/>
            <w:sz w:val="24"/>
            <w:szCs w:val="24"/>
          </w:rPr>
          <w:t>年</w:t>
        </w:r>
        <w:r w:rsidRPr="000E6BE5">
          <w:rPr>
            <w:rFonts w:ascii="Verdana" w:eastAsia="ＭＳ Ｐゴシック" w:hAnsi="Verdana" w:cs="ＭＳ Ｐゴシック"/>
            <w:color w:val="2523AA"/>
            <w:kern w:val="0"/>
            <w:sz w:val="24"/>
            <w:szCs w:val="24"/>
          </w:rPr>
          <w:t>12</w:t>
        </w:r>
        <w:r w:rsidRPr="000E6BE5">
          <w:rPr>
            <w:rFonts w:ascii="Verdana" w:eastAsia="ＭＳ Ｐゴシック" w:hAnsi="Verdana" w:cs="ＭＳ Ｐゴシック"/>
            <w:color w:val="2523AA"/>
            <w:kern w:val="0"/>
            <w:sz w:val="24"/>
            <w:szCs w:val="24"/>
          </w:rPr>
          <w:t>月、</w:t>
        </w:r>
        <w:r w:rsidRPr="000E6BE5">
          <w:rPr>
            <w:rFonts w:ascii="Verdana" w:eastAsia="ＭＳ Ｐゴシック" w:hAnsi="Verdana" w:cs="ＭＳ Ｐゴシック"/>
            <w:color w:val="2523AA"/>
            <w:kern w:val="0"/>
            <w:sz w:val="24"/>
            <w:szCs w:val="24"/>
          </w:rPr>
          <w:t>30-40</w:t>
        </w:r>
        <w:r w:rsidRPr="000E6BE5">
          <w:rPr>
            <w:rFonts w:ascii="Verdana" w:eastAsia="ＭＳ Ｐゴシック" w:hAnsi="Verdana" w:cs="ＭＳ Ｐゴシック"/>
            <w:color w:val="2523AA"/>
            <w:kern w:val="0"/>
            <w:sz w:val="24"/>
            <w:szCs w:val="24"/>
          </w:rPr>
          <w:t>頁</w:t>
        </w:r>
      </w:hyperlink>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w:t>
      </w:r>
      <w:hyperlink r:id="rId17" w:tgtFrame="_blank" w:history="1">
        <w:r w:rsidRPr="000E6BE5">
          <w:rPr>
            <w:rFonts w:ascii="Verdana" w:eastAsia="ＭＳ Ｐゴシック" w:hAnsi="Verdana" w:cs="ＭＳ Ｐゴシック"/>
            <w:color w:val="2523AA"/>
            <w:kern w:val="0"/>
            <w:sz w:val="24"/>
            <w:szCs w:val="24"/>
          </w:rPr>
          <w:t>曽雌裕一「ドイツ連邦議会における議会公文書の管理状況</w:t>
        </w:r>
        <w:r w:rsidRPr="000E6BE5">
          <w:rPr>
            <w:rFonts w:ascii="Verdana" w:eastAsia="ＭＳ Ｐゴシック" w:hAnsi="Verdana" w:cs="ＭＳ Ｐゴシック"/>
            <w:color w:val="2523AA"/>
            <w:kern w:val="0"/>
            <w:sz w:val="24"/>
            <w:szCs w:val="24"/>
          </w:rPr>
          <w:t>―</w:t>
        </w:r>
        <w:r w:rsidRPr="000E6BE5">
          <w:rPr>
            <w:rFonts w:ascii="Verdana" w:eastAsia="ＭＳ Ｐゴシック" w:hAnsi="Verdana" w:cs="ＭＳ Ｐゴシック"/>
            <w:color w:val="2523AA"/>
            <w:kern w:val="0"/>
            <w:sz w:val="24"/>
            <w:szCs w:val="24"/>
          </w:rPr>
          <w:t>ドイツ連邦議会公文書館と公文書館規則を中心に」『レファレンス』</w:t>
        </w:r>
        <w:r w:rsidRPr="000E6BE5">
          <w:rPr>
            <w:rFonts w:ascii="Verdana" w:eastAsia="ＭＳ Ｐゴシック" w:hAnsi="Verdana" w:cs="ＭＳ Ｐゴシック"/>
            <w:color w:val="2523AA"/>
            <w:kern w:val="0"/>
            <w:sz w:val="24"/>
            <w:szCs w:val="24"/>
          </w:rPr>
          <w:t>66</w:t>
        </w:r>
        <w:r w:rsidRPr="000E6BE5">
          <w:rPr>
            <w:rFonts w:ascii="Verdana" w:eastAsia="ＭＳ Ｐゴシック" w:hAnsi="Verdana" w:cs="ＭＳ Ｐゴシック"/>
            <w:color w:val="2523AA"/>
            <w:kern w:val="0"/>
            <w:sz w:val="24"/>
            <w:szCs w:val="24"/>
          </w:rPr>
          <w:t>巻</w:t>
        </w:r>
        <w:r w:rsidRPr="000E6BE5">
          <w:rPr>
            <w:rFonts w:ascii="Verdana" w:eastAsia="ＭＳ Ｐゴシック" w:hAnsi="Verdana" w:cs="ＭＳ Ｐゴシック"/>
            <w:color w:val="2523AA"/>
            <w:kern w:val="0"/>
            <w:sz w:val="24"/>
            <w:szCs w:val="24"/>
          </w:rPr>
          <w:t>1</w:t>
        </w:r>
        <w:r w:rsidRPr="000E6BE5">
          <w:rPr>
            <w:rFonts w:ascii="Verdana" w:eastAsia="ＭＳ Ｐゴシック" w:hAnsi="Verdana" w:cs="ＭＳ Ｐゴシック"/>
            <w:color w:val="2523AA"/>
            <w:kern w:val="0"/>
            <w:sz w:val="24"/>
            <w:szCs w:val="24"/>
          </w:rPr>
          <w:t>号、</w:t>
        </w:r>
        <w:r w:rsidRPr="000E6BE5">
          <w:rPr>
            <w:rFonts w:ascii="Verdana" w:eastAsia="ＭＳ Ｐゴシック" w:hAnsi="Verdana" w:cs="ＭＳ Ｐゴシック"/>
            <w:color w:val="2523AA"/>
            <w:kern w:val="0"/>
            <w:sz w:val="24"/>
            <w:szCs w:val="24"/>
          </w:rPr>
          <w:t>2016</w:t>
        </w:r>
        <w:r w:rsidRPr="000E6BE5">
          <w:rPr>
            <w:rFonts w:ascii="Verdana" w:eastAsia="ＭＳ Ｐゴシック" w:hAnsi="Verdana" w:cs="ＭＳ Ｐゴシック"/>
            <w:color w:val="2523AA"/>
            <w:kern w:val="0"/>
            <w:sz w:val="24"/>
            <w:szCs w:val="24"/>
          </w:rPr>
          <w:t>年</w:t>
        </w:r>
        <w:r w:rsidRPr="000E6BE5">
          <w:rPr>
            <w:rFonts w:ascii="Verdana" w:eastAsia="ＭＳ Ｐゴシック" w:hAnsi="Verdana" w:cs="ＭＳ Ｐゴシック"/>
            <w:color w:val="2523AA"/>
            <w:kern w:val="0"/>
            <w:sz w:val="24"/>
            <w:szCs w:val="24"/>
          </w:rPr>
          <w:t>1</w:t>
        </w:r>
        <w:r w:rsidRPr="000E6BE5">
          <w:rPr>
            <w:rFonts w:ascii="Verdana" w:eastAsia="ＭＳ Ｐゴシック" w:hAnsi="Verdana" w:cs="ＭＳ Ｐゴシック"/>
            <w:color w:val="2523AA"/>
            <w:kern w:val="0"/>
            <w:sz w:val="24"/>
            <w:szCs w:val="24"/>
          </w:rPr>
          <w:t>月</w:t>
        </w:r>
      </w:hyperlink>
      <w:r w:rsidRPr="000E6BE5">
        <w:rPr>
          <w:rFonts w:ascii="Verdana" w:eastAsia="ＭＳ Ｐゴシック" w:hAnsi="Verdana" w:cs="ＭＳ Ｐゴシック"/>
          <w:color w:val="333333"/>
          <w:kern w:val="0"/>
          <w:sz w:val="24"/>
          <w:szCs w:val="24"/>
        </w:rPr>
        <w:br/>
      </w:r>
      <w:r w:rsidRPr="000E6BE5">
        <w:rPr>
          <w:rFonts w:ascii="ＭＳ ゴシック" w:eastAsia="ＭＳ ゴシック" w:hAnsi="ＭＳ ゴシック" w:cs="ＭＳ ゴシック" w:hint="eastAsia"/>
          <w:color w:val="333333"/>
          <w:kern w:val="0"/>
          <w:sz w:val="24"/>
          <w:szCs w:val="24"/>
        </w:rPr>
        <w:t>→</w:t>
      </w:r>
      <w:r w:rsidRPr="000E6BE5">
        <w:rPr>
          <w:rFonts w:ascii="Verdana" w:eastAsia="ＭＳ Ｐゴシック" w:hAnsi="Verdana" w:cs="ＭＳ Ｐゴシック"/>
          <w:color w:val="333333"/>
          <w:kern w:val="0"/>
          <w:sz w:val="24"/>
          <w:szCs w:val="24"/>
        </w:rPr>
        <w:t>この</w:t>
      </w:r>
      <w:r w:rsidRPr="000E6BE5">
        <w:rPr>
          <w:rFonts w:ascii="Verdana" w:eastAsia="ＭＳ Ｐゴシック" w:hAnsi="Verdana" w:cs="ＭＳ Ｐゴシック"/>
          <w:color w:val="333333"/>
          <w:kern w:val="0"/>
          <w:sz w:val="24"/>
          <w:szCs w:val="24"/>
        </w:rPr>
        <w:t>2</w:t>
      </w:r>
      <w:r w:rsidRPr="000E6BE5">
        <w:rPr>
          <w:rFonts w:ascii="Verdana" w:eastAsia="ＭＳ Ｐゴシック" w:hAnsi="Verdana" w:cs="ＭＳ Ｐゴシック"/>
          <w:color w:val="333333"/>
          <w:kern w:val="0"/>
          <w:sz w:val="24"/>
          <w:szCs w:val="24"/>
        </w:rPr>
        <w:t>本は、近年の他国の議会文書館を紹介したもの。こういった事例紹介がもっと積み重なっていくと、日本がどうするべきかを考える手がかりになると思います。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w:t>
      </w:r>
      <w:hyperlink r:id="rId18" w:tgtFrame="_blank" w:history="1">
        <w:r w:rsidRPr="000E6BE5">
          <w:rPr>
            <w:rFonts w:ascii="Verdana" w:eastAsia="ＭＳ Ｐゴシック" w:hAnsi="Verdana" w:cs="ＭＳ Ｐゴシック"/>
            <w:color w:val="2523AA"/>
            <w:kern w:val="0"/>
            <w:sz w:val="24"/>
            <w:szCs w:val="24"/>
          </w:rPr>
          <w:t>瀬畑源『公文書をつかう</w:t>
        </w:r>
        <w:r w:rsidRPr="000E6BE5">
          <w:rPr>
            <w:rFonts w:ascii="Verdana" w:eastAsia="ＭＳ Ｐゴシック" w:hAnsi="Verdana" w:cs="ＭＳ Ｐゴシック"/>
            <w:color w:val="2523AA"/>
            <w:kern w:val="0"/>
            <w:sz w:val="24"/>
            <w:szCs w:val="24"/>
          </w:rPr>
          <w:t>―</w:t>
        </w:r>
        <w:r w:rsidRPr="000E6BE5">
          <w:rPr>
            <w:rFonts w:ascii="Verdana" w:eastAsia="ＭＳ Ｐゴシック" w:hAnsi="Verdana" w:cs="ＭＳ Ｐゴシック"/>
            <w:color w:val="2523AA"/>
            <w:kern w:val="0"/>
            <w:sz w:val="24"/>
            <w:szCs w:val="24"/>
          </w:rPr>
          <w:t>公文書管理制度と歴史研究』青弓社、</w:t>
        </w:r>
        <w:r w:rsidRPr="000E6BE5">
          <w:rPr>
            <w:rFonts w:ascii="Verdana" w:eastAsia="ＭＳ Ｐゴシック" w:hAnsi="Verdana" w:cs="ＭＳ Ｐゴシック"/>
            <w:color w:val="2523AA"/>
            <w:kern w:val="0"/>
            <w:sz w:val="24"/>
            <w:szCs w:val="24"/>
          </w:rPr>
          <w:t>2011</w:t>
        </w:r>
        <w:r w:rsidRPr="000E6BE5">
          <w:rPr>
            <w:rFonts w:ascii="Verdana" w:eastAsia="ＭＳ Ｐゴシック" w:hAnsi="Verdana" w:cs="ＭＳ Ｐゴシック"/>
            <w:color w:val="2523AA"/>
            <w:kern w:val="0"/>
            <w:sz w:val="24"/>
            <w:szCs w:val="24"/>
          </w:rPr>
          <w:t>年</w:t>
        </w:r>
      </w:hyperlink>
      <w:r w:rsidRPr="000E6BE5">
        <w:rPr>
          <w:rFonts w:ascii="Verdana" w:eastAsia="ＭＳ Ｐゴシック" w:hAnsi="Verdana" w:cs="ＭＳ Ｐゴシック"/>
          <w:color w:val="333333"/>
          <w:kern w:val="0"/>
          <w:sz w:val="24"/>
          <w:szCs w:val="24"/>
        </w:rPr>
        <w:br/>
      </w:r>
      <w:r w:rsidRPr="000E6BE5">
        <w:rPr>
          <w:rFonts w:ascii="ＭＳ ゴシック" w:eastAsia="ＭＳ ゴシック" w:hAnsi="ＭＳ ゴシック" w:cs="ＭＳ ゴシック" w:hint="eastAsia"/>
          <w:color w:val="333333"/>
          <w:kern w:val="0"/>
          <w:sz w:val="24"/>
          <w:szCs w:val="24"/>
        </w:rPr>
        <w:t>→</w:t>
      </w:r>
      <w:r w:rsidRPr="000E6BE5">
        <w:rPr>
          <w:rFonts w:ascii="Verdana" w:eastAsia="ＭＳ Ｐゴシック" w:hAnsi="Verdana" w:cs="ＭＳ Ｐゴシック"/>
          <w:color w:val="333333"/>
          <w:kern w:val="0"/>
          <w:sz w:val="24"/>
          <w:szCs w:val="24"/>
        </w:rPr>
        <w:t>拙稿。立法文書問題については、今後の課題という所で詳しくまとめています。</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w:t>
      </w:r>
      <w:hyperlink r:id="rId19" w:tgtFrame="_blank" w:history="1">
        <w:r w:rsidRPr="000E6BE5">
          <w:rPr>
            <w:rFonts w:ascii="Verdana" w:eastAsia="ＭＳ Ｐゴシック" w:hAnsi="Verdana" w:cs="ＭＳ Ｐゴシック"/>
            <w:color w:val="2523AA"/>
            <w:kern w:val="0"/>
            <w:sz w:val="24"/>
            <w:szCs w:val="24"/>
          </w:rPr>
          <w:t>立法府の情報公開の現状</w:t>
        </w:r>
      </w:hyperlink>
      <w:r w:rsidRPr="000E6BE5">
        <w:rPr>
          <w:rFonts w:ascii="Verdana" w:eastAsia="ＭＳ Ｐゴシック" w:hAnsi="Verdana" w:cs="ＭＳ Ｐゴシック"/>
          <w:color w:val="333333"/>
          <w:kern w:val="0"/>
          <w:sz w:val="24"/>
          <w:szCs w:val="24"/>
        </w:rPr>
        <w:t>（</w:t>
      </w:r>
      <w:r w:rsidRPr="000E6BE5">
        <w:rPr>
          <w:rFonts w:ascii="Verdana" w:eastAsia="ＭＳ Ｐゴシック" w:hAnsi="Verdana" w:cs="ＭＳ Ｐゴシック"/>
          <w:color w:val="333333"/>
          <w:kern w:val="0"/>
          <w:sz w:val="24"/>
          <w:szCs w:val="24"/>
        </w:rPr>
        <w:t>2011</w:t>
      </w:r>
      <w:r w:rsidRPr="000E6BE5">
        <w:rPr>
          <w:rFonts w:ascii="Verdana" w:eastAsia="ＭＳ Ｐゴシック" w:hAnsi="Verdana" w:cs="ＭＳ Ｐゴシック"/>
          <w:color w:val="333333"/>
          <w:kern w:val="0"/>
          <w:sz w:val="24"/>
          <w:szCs w:val="24"/>
        </w:rPr>
        <w:t>年</w:t>
      </w:r>
      <w:r w:rsidRPr="000E6BE5">
        <w:rPr>
          <w:rFonts w:ascii="Verdana" w:eastAsia="ＭＳ Ｐゴシック" w:hAnsi="Verdana" w:cs="ＭＳ Ｐゴシック"/>
          <w:color w:val="333333"/>
          <w:kern w:val="0"/>
          <w:sz w:val="24"/>
          <w:szCs w:val="24"/>
        </w:rPr>
        <w:t>5</w:t>
      </w:r>
      <w:r w:rsidRPr="000E6BE5">
        <w:rPr>
          <w:rFonts w:ascii="Verdana" w:eastAsia="ＭＳ Ｐゴシック" w:hAnsi="Verdana" w:cs="ＭＳ Ｐゴシック"/>
          <w:color w:val="333333"/>
          <w:kern w:val="0"/>
          <w:sz w:val="24"/>
          <w:szCs w:val="24"/>
        </w:rPr>
        <w:t>月</w:t>
      </w:r>
      <w:r w:rsidRPr="000E6BE5">
        <w:rPr>
          <w:rFonts w:ascii="Verdana" w:eastAsia="ＭＳ Ｐゴシック" w:hAnsi="Verdana" w:cs="ＭＳ Ｐゴシック"/>
          <w:color w:val="333333"/>
          <w:kern w:val="0"/>
          <w:sz w:val="24"/>
          <w:szCs w:val="24"/>
        </w:rPr>
        <w:t>7</w:t>
      </w:r>
      <w:r w:rsidRPr="000E6BE5">
        <w:rPr>
          <w:rFonts w:ascii="Verdana" w:eastAsia="ＭＳ Ｐゴシック" w:hAnsi="Verdana" w:cs="ＭＳ Ｐゴシック"/>
          <w:color w:val="333333"/>
          <w:kern w:val="0"/>
          <w:sz w:val="24"/>
          <w:szCs w:val="24"/>
        </w:rPr>
        <w:t>日）</w:t>
      </w:r>
      <w:r w:rsidRPr="000E6BE5">
        <w:rPr>
          <w:rFonts w:ascii="Verdana" w:eastAsia="ＭＳ Ｐゴシック" w:hAnsi="Verdana" w:cs="ＭＳ Ｐゴシック"/>
          <w:color w:val="333333"/>
          <w:kern w:val="0"/>
          <w:sz w:val="24"/>
          <w:szCs w:val="24"/>
        </w:rPr>
        <w:br/>
      </w:r>
      <w:r w:rsidRPr="000E6BE5">
        <w:rPr>
          <w:rFonts w:ascii="ＭＳ ゴシック" w:eastAsia="ＭＳ ゴシック" w:hAnsi="ＭＳ ゴシック" w:cs="ＭＳ ゴシック" w:hint="eastAsia"/>
          <w:color w:val="333333"/>
          <w:kern w:val="0"/>
          <w:sz w:val="24"/>
          <w:szCs w:val="24"/>
        </w:rPr>
        <w:t>→</w:t>
      </w:r>
      <w:r w:rsidRPr="000E6BE5">
        <w:rPr>
          <w:rFonts w:ascii="Verdana" w:eastAsia="ＭＳ Ｐゴシック" w:hAnsi="Verdana" w:cs="ＭＳ Ｐゴシック"/>
          <w:color w:val="333333"/>
          <w:kern w:val="0"/>
          <w:sz w:val="24"/>
          <w:szCs w:val="24"/>
        </w:rPr>
        <w:t>上記の本を書くときの調査記録をブログに書いたもの。この頃から何も変わっていない・・・</w:t>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・「衆議院事務局文書取扱規程」「参議院事務局文書管理規程」</w:t>
      </w:r>
      <w:r w:rsidRPr="000E6BE5">
        <w:rPr>
          <w:rFonts w:ascii="Verdana" w:eastAsia="ＭＳ Ｐゴシック" w:hAnsi="Verdana" w:cs="ＭＳ Ｐゴシック"/>
          <w:color w:val="333333"/>
          <w:kern w:val="0"/>
          <w:sz w:val="24"/>
          <w:szCs w:val="24"/>
        </w:rPr>
        <w:br/>
      </w:r>
      <w:hyperlink r:id="rId20" w:tgtFrame="_blank" w:history="1">
        <w:r w:rsidRPr="000E6BE5">
          <w:rPr>
            <w:rFonts w:ascii="Verdana" w:eastAsia="ＭＳ Ｐゴシック" w:hAnsi="Verdana" w:cs="ＭＳ Ｐゴシック"/>
            <w:color w:val="2523AA"/>
            <w:kern w:val="0"/>
            <w:sz w:val="24"/>
            <w:szCs w:val="24"/>
          </w:rPr>
          <w:t>http://www008.upp.so-net.ne.jp/h-sebata/report.html</w:t>
        </w:r>
      </w:hyperlink>
      <w:r w:rsidRPr="000E6BE5">
        <w:rPr>
          <w:rFonts w:ascii="Verdana" w:eastAsia="ＭＳ Ｐゴシック" w:hAnsi="Verdana" w:cs="ＭＳ Ｐゴシック"/>
          <w:color w:val="333333"/>
          <w:kern w:val="0"/>
          <w:sz w:val="24"/>
          <w:szCs w:val="24"/>
        </w:rPr>
        <w:br/>
      </w:r>
      <w:r w:rsidRPr="000E6BE5">
        <w:rPr>
          <w:rFonts w:ascii="Verdana" w:eastAsia="ＭＳ Ｐゴシック" w:hAnsi="Verdana" w:cs="ＭＳ Ｐゴシック"/>
          <w:color w:val="333333"/>
          <w:kern w:val="0"/>
          <w:sz w:val="24"/>
          <w:szCs w:val="24"/>
        </w:rPr>
        <w:t>ウェブに上がっていなかったので。</w:t>
      </w:r>
      <w:r w:rsidRPr="000E6BE5">
        <w:rPr>
          <w:rFonts w:ascii="Verdana" w:eastAsia="ＭＳ Ｐゴシック" w:hAnsi="Verdana" w:cs="ＭＳ Ｐゴシック"/>
          <w:color w:val="333333"/>
          <w:kern w:val="0"/>
          <w:sz w:val="24"/>
          <w:szCs w:val="24"/>
        </w:rPr>
        <w:t>2011</w:t>
      </w:r>
      <w:r w:rsidRPr="000E6BE5">
        <w:rPr>
          <w:rFonts w:ascii="Verdana" w:eastAsia="ＭＳ Ｐゴシック" w:hAnsi="Verdana" w:cs="ＭＳ Ｐゴシック"/>
          <w:color w:val="333333"/>
          <w:kern w:val="0"/>
          <w:sz w:val="24"/>
          <w:szCs w:val="24"/>
        </w:rPr>
        <w:t>年に情報公開請求で入手したもの。リンク先の一番下の所に貼りました。</w:t>
      </w:r>
      <w:bookmarkStart w:id="26" w:name="more"/>
      <w:bookmarkEnd w:id="26"/>
      <w:r w:rsidRPr="000E6BE5">
        <w:rPr>
          <w:rFonts w:ascii="Verdana" w:eastAsia="ＭＳ Ｐゴシック" w:hAnsi="Verdana" w:cs="ＭＳ Ｐゴシック"/>
          <w:color w:val="333333"/>
          <w:kern w:val="0"/>
          <w:sz w:val="24"/>
          <w:szCs w:val="24"/>
        </w:rPr>
        <w:t> </w:t>
      </w:r>
    </w:p>
    <w:p w:rsidR="009A12F8" w:rsidRPr="000E6BE5" w:rsidRDefault="009A12F8" w:rsidP="000E6BE5">
      <w:pPr>
        <w:spacing w:line="0" w:lineRule="atLeast"/>
      </w:pPr>
    </w:p>
    <w:sectPr w:rsidR="009A12F8" w:rsidRPr="000E6B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E5"/>
    <w:rsid w:val="000E6BE5"/>
    <w:rsid w:val="009A1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E6BE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E6BE5"/>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0E6BE5"/>
    <w:rPr>
      <w:color w:val="0000FF"/>
      <w:u w:val="single"/>
    </w:rPr>
  </w:style>
  <w:style w:type="character" w:styleId="a4">
    <w:name w:val="Strong"/>
    <w:basedOn w:val="a0"/>
    <w:uiPriority w:val="22"/>
    <w:qFormat/>
    <w:rsid w:val="000E6B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E6BE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E6BE5"/>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0E6BE5"/>
    <w:rPr>
      <w:color w:val="0000FF"/>
      <w:u w:val="single"/>
    </w:rPr>
  </w:style>
  <w:style w:type="character" w:styleId="a4">
    <w:name w:val="Strong"/>
    <w:basedOn w:val="a0"/>
    <w:uiPriority w:val="22"/>
    <w:qFormat/>
    <w:rsid w:val="000E6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469965">
      <w:bodyDiv w:val="1"/>
      <w:marLeft w:val="0"/>
      <w:marRight w:val="0"/>
      <w:marTop w:val="0"/>
      <w:marBottom w:val="0"/>
      <w:divBdr>
        <w:top w:val="none" w:sz="0" w:space="0" w:color="auto"/>
        <w:left w:val="none" w:sz="0" w:space="0" w:color="auto"/>
        <w:bottom w:val="none" w:sz="0" w:space="0" w:color="auto"/>
        <w:right w:val="none" w:sz="0" w:space="0" w:color="auto"/>
      </w:divBdr>
      <w:divsChild>
        <w:div w:id="63873219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giin.go.jp/japanese/annai/johokoukai/seido.html" TargetMode="External"/><Relationship Id="rId13" Type="http://schemas.openxmlformats.org/officeDocument/2006/relationships/hyperlink" Target="http://www.shinzansha.co.jp/book/b188598.html" TargetMode="External"/><Relationship Id="rId18" Type="http://schemas.openxmlformats.org/officeDocument/2006/relationships/hyperlink" Target="http://www.amazon.co.jp/%E5%85%AC%E6%96%87%E6%9B%B8%E3%82%92%E3%81%A4%E3%81%8B%E3%81%86-%E5%85%AC%E6%96%87%E6%9B%B8%E7%AE%A1%E7%90%86%E5%88%B6%E5%BA%A6%E3%81%A8%E6%AD%B4%E5%8F%B2%E7%A0%94%E7%A9%B6-%E7%80%AC%E7%95%91-%E6%BA%90/dp/478723332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hugiin.go.jp/internet/itdb_annai.nsf/html/statics/osirase/jyouhoukoukai.htm" TargetMode="External"/><Relationship Id="rId12" Type="http://schemas.openxmlformats.org/officeDocument/2006/relationships/hyperlink" Target="http://ci.nii.ac.jp/naid/40004624017" TargetMode="External"/><Relationship Id="rId17" Type="http://schemas.openxmlformats.org/officeDocument/2006/relationships/hyperlink" Target="http://dl.ndl.go.jp/view/download/digidepo_9616694_po_078005.pdf?contentNo=1&amp;alternativeNo=" TargetMode="External"/><Relationship Id="rId2" Type="http://schemas.microsoft.com/office/2007/relationships/stylesWithEffects" Target="stylesWithEffects.xml"/><Relationship Id="rId16" Type="http://schemas.openxmlformats.org/officeDocument/2006/relationships/hyperlink" Target="http://www.shugiin.go.jp/internet/itdb_rchome.nsf/html/rchome/Shiryo/2014ron11.pdf/$File/2014ron11.pdf" TargetMode="External"/><Relationship Id="rId20" Type="http://schemas.openxmlformats.org/officeDocument/2006/relationships/hyperlink" Target="http://www008.upp.so-net.ne.jp/h-sebata/report.html" TargetMode="External"/><Relationship Id="rId1" Type="http://schemas.openxmlformats.org/officeDocument/2006/relationships/styles" Target="styles.xml"/><Relationship Id="rId6" Type="http://schemas.openxmlformats.org/officeDocument/2006/relationships/hyperlink" Target="http://kokkai.ndl.go.jp/" TargetMode="External"/><Relationship Id="rId11" Type="http://schemas.openxmlformats.org/officeDocument/2006/relationships/hyperlink" Target="http://www.jclu.org/katsudou/bills/diet/index.shtml" TargetMode="External"/><Relationship Id="rId5" Type="http://schemas.openxmlformats.org/officeDocument/2006/relationships/hyperlink" Target="https://h-sebata.blog.so-net.ne.jp/archive/c2305970225-1" TargetMode="External"/><Relationship Id="rId15" Type="http://schemas.openxmlformats.org/officeDocument/2006/relationships/hyperlink" Target="http://ci.nii.ac.jp/naid/110007226304" TargetMode="External"/><Relationship Id="rId10" Type="http://schemas.openxmlformats.org/officeDocument/2006/relationships/hyperlink" Target="http://www8.cao.go.jp/chosei/koubun/kentou/20151019/siryou1.pdf" TargetMode="External"/><Relationship Id="rId19" Type="http://schemas.openxmlformats.org/officeDocument/2006/relationships/hyperlink" Target="http://h-sebata.blog.so-net.ne.jp/2011-05-07" TargetMode="External"/><Relationship Id="rId4" Type="http://schemas.openxmlformats.org/officeDocument/2006/relationships/webSettings" Target="webSettings.xml"/><Relationship Id="rId9" Type="http://schemas.openxmlformats.org/officeDocument/2006/relationships/hyperlink" Target="http://h-sebata.blog.so-net.ne.jp/2011-05-07" TargetMode="External"/><Relationship Id="rId14" Type="http://schemas.openxmlformats.org/officeDocument/2006/relationships/hyperlink" Target="http://www.amazon.co.jp/%E6%97%A5%E6%9C%AC%E3%81%AE%E5%9B%BD%E4%BC%9A%E2%80%95%E2%80%95%E5%AF%A9%E8%AD%B0%E3%81%99%E3%82%8B%E7%AB%8B%E6%B3%95%E5%BA%9C%E3%81%B8-%E5%B2%A9%E6%B3%A2%E6%96%B0%E6%9B%B8-%E5%A4%A7%E5%B1%B1-%E7%A4%BC%E5%AD%90/dp/4004312884"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977</Words>
  <Characters>5573</Characters>
  <Application>Microsoft Office Word</Application>
  <DocSecurity>0</DocSecurity>
  <Lines>46</Lines>
  <Paragraphs>13</Paragraphs>
  <ScaleCrop>false</ScaleCrop>
  <HeadingPairs>
    <vt:vector size="4" baseType="variant">
      <vt:variant>
        <vt:lpstr>タイトル</vt:lpstr>
      </vt:variant>
      <vt:variant>
        <vt:i4>1</vt:i4>
      </vt:variant>
      <vt:variant>
        <vt:lpstr>見出し</vt:lpstr>
      </vt:variant>
      <vt:variant>
        <vt:i4>1</vt:i4>
      </vt:variant>
    </vt:vector>
  </HeadingPairs>
  <TitlesOfParts>
    <vt:vector size="2" baseType="lpstr">
      <vt:lpstr/>
      <vt:lpstr>    立法府（国会など）と公文書管理・情報公開制度　[2016年公文書管理問題]</vt:lpstr>
    </vt:vector>
  </TitlesOfParts>
  <Company>TAIMS</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2018-07-13T00:40:00Z</dcterms:created>
  <dcterms:modified xsi:type="dcterms:W3CDTF">2018-07-13T00:44:00Z</dcterms:modified>
</cp:coreProperties>
</file>